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228813429"/>
        <w:docPartObj>
          <w:docPartGallery w:val="Cover Pages"/>
          <w:docPartUnique/>
        </w:docPartObj>
      </w:sdtPr>
      <w:sdtEndPr>
        <w:rPr>
          <w:rFonts w:eastAsia="Times New Roman"/>
          <w:b/>
          <w:bCs/>
          <w:sz w:val="24"/>
          <w:szCs w:val="24"/>
          <w:u w:val="single"/>
        </w:rPr>
      </w:sdtEndPr>
      <w:sdtContent>
        <w:p w14:paraId="62421D7D" w14:textId="761527AA" w:rsidR="00DC73D3" w:rsidRPr="00952B79" w:rsidRDefault="00DC73D3">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C73D3" w:rsidRPr="00952B79" w14:paraId="3E610A86" w14:textId="77777777" w:rsidTr="00DC73D3">
            <w:sdt>
              <w:sdtPr>
                <w:rPr>
                  <w:rFonts w:ascii="Times New Roman" w:hAnsi="Times New Roman" w:cs="Times New Roman"/>
                  <w:color w:val="2F5496" w:themeColor="accent1" w:themeShade="BF"/>
                  <w:sz w:val="24"/>
                  <w:szCs w:val="24"/>
                </w:rPr>
                <w:alias w:val="Company"/>
                <w:id w:val="13406915"/>
                <w:placeholder>
                  <w:docPart w:val="FEFD867036184AD79F935F2E2D4FA21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1D7220CD" w14:textId="00ED7415" w:rsidR="00DC73D3" w:rsidRPr="00952B79" w:rsidRDefault="00DC73D3">
                    <w:pPr>
                      <w:pStyle w:val="NoSpacing"/>
                      <w:rPr>
                        <w:rFonts w:ascii="Times New Roman" w:hAnsi="Times New Roman" w:cs="Times New Roman"/>
                        <w:color w:val="2F5496" w:themeColor="accent1" w:themeShade="BF"/>
                        <w:sz w:val="24"/>
                      </w:rPr>
                    </w:pPr>
                    <w:r w:rsidRPr="00952B79">
                      <w:rPr>
                        <w:rFonts w:ascii="Times New Roman" w:hAnsi="Times New Roman" w:cs="Times New Roman"/>
                        <w:color w:val="2F5496" w:themeColor="accent1" w:themeShade="BF"/>
                        <w:sz w:val="24"/>
                        <w:szCs w:val="24"/>
                      </w:rPr>
                      <w:t>Pick-A-Path</w:t>
                    </w:r>
                  </w:p>
                </w:tc>
              </w:sdtContent>
            </w:sdt>
          </w:tr>
          <w:tr w:rsidR="00DC73D3" w:rsidRPr="00952B79" w14:paraId="6FEC79BE" w14:textId="77777777" w:rsidTr="00DC73D3">
            <w:tc>
              <w:tcPr>
                <w:tcW w:w="7476" w:type="dxa"/>
              </w:tcPr>
              <w:sdt>
                <w:sdtPr>
                  <w:rPr>
                    <w:rFonts w:ascii="Times New Roman" w:eastAsiaTheme="majorEastAsia" w:hAnsi="Times New Roman" w:cs="Times New Roman"/>
                    <w:color w:val="4472C4" w:themeColor="accent1"/>
                    <w:sz w:val="88"/>
                    <w:szCs w:val="88"/>
                  </w:rPr>
                  <w:alias w:val="Title"/>
                  <w:id w:val="13406919"/>
                  <w:placeholder>
                    <w:docPart w:val="D462AE71CECC43CCA08B839B7D86CC14"/>
                  </w:placeholder>
                  <w:dataBinding w:prefixMappings="xmlns:ns0='http://schemas.openxmlformats.org/package/2006/metadata/core-properties' xmlns:ns1='http://purl.org/dc/elements/1.1/'" w:xpath="/ns0:coreProperties[1]/ns1:title[1]" w:storeItemID="{6C3C8BC8-F283-45AE-878A-BAB7291924A1}"/>
                  <w:text/>
                </w:sdtPr>
                <w:sdtEndPr/>
                <w:sdtContent>
                  <w:p w14:paraId="2BDD9D68" w14:textId="22AECD64" w:rsidR="00DC73D3" w:rsidRPr="00952B79" w:rsidRDefault="00DC73D3">
                    <w:pPr>
                      <w:pStyle w:val="NoSpacing"/>
                      <w:spacing w:line="216" w:lineRule="auto"/>
                      <w:rPr>
                        <w:rFonts w:ascii="Times New Roman" w:eastAsiaTheme="majorEastAsia" w:hAnsi="Times New Roman" w:cs="Times New Roman"/>
                        <w:color w:val="4472C4" w:themeColor="accent1"/>
                        <w:sz w:val="88"/>
                        <w:szCs w:val="88"/>
                      </w:rPr>
                    </w:pPr>
                    <w:r w:rsidRPr="00952B79">
                      <w:rPr>
                        <w:rFonts w:ascii="Times New Roman" w:eastAsiaTheme="majorEastAsia" w:hAnsi="Times New Roman" w:cs="Times New Roman"/>
                        <w:color w:val="4472C4" w:themeColor="accent1"/>
                        <w:sz w:val="88"/>
                        <w:szCs w:val="88"/>
                      </w:rPr>
                      <w:t>Design Document</w:t>
                    </w:r>
                  </w:p>
                </w:sdtContent>
              </w:sdt>
            </w:tc>
          </w:tr>
          <w:tr w:rsidR="00DC73D3" w:rsidRPr="00952B79" w14:paraId="5B4DD926" w14:textId="77777777" w:rsidTr="00DC73D3">
            <w:sdt>
              <w:sdtPr>
                <w:rPr>
                  <w:rFonts w:ascii="Times New Roman" w:hAnsi="Times New Roman" w:cs="Times New Roman"/>
                  <w:color w:val="2F5496" w:themeColor="accent1" w:themeShade="BF"/>
                  <w:sz w:val="24"/>
                  <w:szCs w:val="24"/>
                </w:rPr>
                <w:alias w:val="Subtitle"/>
                <w:id w:val="13406923"/>
                <w:placeholder>
                  <w:docPart w:val="C0AB4650E4044365A10AC6E45C69D0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5E075B7E" w14:textId="52F3CDAC" w:rsidR="00DC73D3" w:rsidRPr="00952B79" w:rsidRDefault="00DC73D3">
                    <w:pPr>
                      <w:pStyle w:val="NoSpacing"/>
                      <w:rPr>
                        <w:rFonts w:ascii="Times New Roman" w:hAnsi="Times New Roman" w:cs="Times New Roman"/>
                        <w:color w:val="2F5496" w:themeColor="accent1" w:themeShade="BF"/>
                        <w:sz w:val="24"/>
                      </w:rPr>
                    </w:pPr>
                    <w:r w:rsidRPr="00952B79">
                      <w:rPr>
                        <w:rFonts w:ascii="Times New Roman" w:hAnsi="Times New Roman" w:cs="Times New Roman"/>
                        <w:color w:val="2F5496" w:themeColor="accent1" w:themeShade="BF"/>
                        <w:sz w:val="24"/>
                        <w:szCs w:val="24"/>
                      </w:rPr>
                      <w:t xml:space="preserve">Olivia Langley, Lucia </w:t>
                    </w:r>
                    <w:proofErr w:type="spellStart"/>
                    <w:r w:rsidRPr="00952B79">
                      <w:rPr>
                        <w:rFonts w:ascii="Times New Roman" w:hAnsi="Times New Roman" w:cs="Times New Roman"/>
                        <w:color w:val="2F5496" w:themeColor="accent1" w:themeShade="BF"/>
                        <w:sz w:val="24"/>
                        <w:szCs w:val="24"/>
                      </w:rPr>
                      <w:t>Ristea</w:t>
                    </w:r>
                    <w:proofErr w:type="spellEnd"/>
                    <w:r w:rsidRPr="00952B79">
                      <w:rPr>
                        <w:rFonts w:ascii="Times New Roman" w:hAnsi="Times New Roman" w:cs="Times New Roman"/>
                        <w:color w:val="2F5496" w:themeColor="accent1" w:themeShade="BF"/>
                        <w:sz w:val="24"/>
                        <w:szCs w:val="24"/>
                      </w:rPr>
                      <w:t xml:space="preserve">, Logan Murphy, James </w:t>
                    </w:r>
                    <w:proofErr w:type="spellStart"/>
                    <w:r w:rsidRPr="00952B79">
                      <w:rPr>
                        <w:rFonts w:ascii="Times New Roman" w:hAnsi="Times New Roman" w:cs="Times New Roman"/>
                        <w:color w:val="2F5496" w:themeColor="accent1" w:themeShade="BF"/>
                        <w:sz w:val="24"/>
                        <w:szCs w:val="24"/>
                      </w:rPr>
                      <w:t>Eprenbeck</w:t>
                    </w:r>
                    <w:proofErr w:type="spellEnd"/>
                    <w:r w:rsidRPr="00952B79">
                      <w:rPr>
                        <w:rFonts w:ascii="Times New Roman" w:hAnsi="Times New Roman" w:cs="Times New Roman"/>
                        <w:color w:val="2F5496" w:themeColor="accent1" w:themeShade="BF"/>
                        <w:sz w:val="24"/>
                        <w:szCs w:val="24"/>
                      </w:rPr>
                      <w:t xml:space="preserve">, </w:t>
                    </w:r>
                    <w:proofErr w:type="spellStart"/>
                    <w:r w:rsidRPr="00952B79">
                      <w:rPr>
                        <w:rFonts w:ascii="Times New Roman" w:hAnsi="Times New Roman" w:cs="Times New Roman"/>
                        <w:color w:val="2F5496" w:themeColor="accent1" w:themeShade="BF"/>
                        <w:sz w:val="24"/>
                        <w:szCs w:val="24"/>
                      </w:rPr>
                      <w:t>Pranaya</w:t>
                    </w:r>
                    <w:proofErr w:type="spellEnd"/>
                    <w:r w:rsidRPr="00952B79">
                      <w:rPr>
                        <w:rFonts w:ascii="Times New Roman" w:hAnsi="Times New Roman" w:cs="Times New Roman"/>
                        <w:color w:val="2F5496" w:themeColor="accent1" w:themeShade="BF"/>
                        <w:sz w:val="24"/>
                        <w:szCs w:val="24"/>
                      </w:rPr>
                      <w:t xml:space="preserve"> </w:t>
                    </w:r>
                    <w:proofErr w:type="spellStart"/>
                    <w:r w:rsidRPr="00952B79">
                      <w:rPr>
                        <w:rFonts w:ascii="Times New Roman" w:hAnsi="Times New Roman" w:cs="Times New Roman"/>
                        <w:color w:val="2F5496" w:themeColor="accent1" w:themeShade="BF"/>
                        <w:sz w:val="24"/>
                        <w:szCs w:val="24"/>
                      </w:rPr>
                      <w:t>Kalidindi</w:t>
                    </w:r>
                    <w:proofErr w:type="spellEnd"/>
                  </w:p>
                </w:tc>
              </w:sdtContent>
            </w:sdt>
          </w:tr>
        </w:tbl>
        <w:p w14:paraId="0CB3A15D" w14:textId="7750E95A" w:rsidR="00DC73D3" w:rsidRPr="00952B79" w:rsidRDefault="00DC73D3">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br w:type="page"/>
          </w:r>
        </w:p>
      </w:sdtContent>
    </w:sdt>
    <w:p w14:paraId="1F409E2F" w14:textId="1D8B8680" w:rsidR="2C484D99" w:rsidRPr="00952B79" w:rsidRDefault="2C49318B" w:rsidP="2C49318B">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lastRenderedPageBreak/>
        <w:t>Context</w:t>
      </w:r>
    </w:p>
    <w:p w14:paraId="2994CEAF" w14:textId="36C287A9" w:rsidR="2C484D99" w:rsidRPr="00952B79" w:rsidRDefault="2C49318B" w:rsidP="2C49318B">
      <w:pPr>
        <w:ind w:firstLine="720"/>
        <w:rPr>
          <w:rFonts w:ascii="Times New Roman" w:eastAsia="Times New Roman" w:hAnsi="Times New Roman" w:cs="Times New Roman"/>
          <w:sz w:val="24"/>
          <w:szCs w:val="24"/>
        </w:rPr>
      </w:pPr>
      <w:commentRangeStart w:id="0"/>
      <w:r w:rsidRPr="00952B79">
        <w:rPr>
          <w:rFonts w:ascii="Times New Roman" w:eastAsia="Times New Roman" w:hAnsi="Times New Roman" w:cs="Times New Roman"/>
          <w:sz w:val="24"/>
          <w:szCs w:val="24"/>
        </w:rPr>
        <w:t>There are a lot of game</w:t>
      </w:r>
      <w:del w:id="1" w:author="Wittman, Barry" w:date="2018-10-12T13:42:00Z">
        <w:r w:rsidRPr="00952B79" w:rsidDel="00796E41">
          <w:rPr>
            <w:rFonts w:ascii="Times New Roman" w:eastAsia="Times New Roman" w:hAnsi="Times New Roman" w:cs="Times New Roman"/>
            <w:sz w:val="24"/>
            <w:szCs w:val="24"/>
          </w:rPr>
          <w:delText>-</w:delText>
        </w:r>
      </w:del>
      <w:ins w:id="2" w:author="Wittman, Barry" w:date="2018-10-12T13:42:00Z">
        <w:r w:rsidR="00796E41">
          <w:rPr>
            <w:rFonts w:ascii="Times New Roman" w:eastAsia="Times New Roman" w:hAnsi="Times New Roman" w:cs="Times New Roman"/>
            <w:sz w:val="24"/>
            <w:szCs w:val="24"/>
          </w:rPr>
          <w:t xml:space="preserve"> </w:t>
        </w:r>
      </w:ins>
      <w:del w:id="3" w:author="Wittman, Barry" w:date="2018-10-12T13:42:00Z">
        <w:r w:rsidRPr="00952B79" w:rsidDel="00796E41">
          <w:rPr>
            <w:rFonts w:ascii="Times New Roman" w:eastAsia="Times New Roman" w:hAnsi="Times New Roman" w:cs="Times New Roman"/>
            <w:sz w:val="24"/>
            <w:szCs w:val="24"/>
          </w:rPr>
          <w:delText xml:space="preserve">developing </w:delText>
        </w:r>
      </w:del>
      <w:ins w:id="4" w:author="Wittman, Barry" w:date="2018-10-12T13:42:00Z">
        <w:r w:rsidR="00796E41" w:rsidRPr="00952B79">
          <w:rPr>
            <w:rFonts w:ascii="Times New Roman" w:eastAsia="Times New Roman" w:hAnsi="Times New Roman" w:cs="Times New Roman"/>
            <w:sz w:val="24"/>
            <w:szCs w:val="24"/>
          </w:rPr>
          <w:t>develop</w:t>
        </w:r>
        <w:r w:rsidR="00796E41">
          <w:rPr>
            <w:rFonts w:ascii="Times New Roman" w:eastAsia="Times New Roman" w:hAnsi="Times New Roman" w:cs="Times New Roman"/>
            <w:sz w:val="24"/>
            <w:szCs w:val="24"/>
          </w:rPr>
          <w:t>ment</w:t>
        </w:r>
        <w:r w:rsidR="00796E41" w:rsidRPr="00952B79">
          <w:rPr>
            <w:rFonts w:ascii="Times New Roman" w:eastAsia="Times New Roman" w:hAnsi="Times New Roman" w:cs="Times New Roman"/>
            <w:sz w:val="24"/>
            <w:szCs w:val="24"/>
          </w:rPr>
          <w:t xml:space="preserve"> </w:t>
        </w:r>
      </w:ins>
      <w:del w:id="5" w:author="Wittman, Barry" w:date="2018-10-12T13:42:00Z">
        <w:r w:rsidRPr="00952B79" w:rsidDel="00796E41">
          <w:rPr>
            <w:rFonts w:ascii="Times New Roman" w:eastAsia="Times New Roman" w:hAnsi="Times New Roman" w:cs="Times New Roman"/>
            <w:sz w:val="24"/>
            <w:szCs w:val="24"/>
          </w:rPr>
          <w:delText xml:space="preserve">programs </w:delText>
        </w:r>
      </w:del>
      <w:ins w:id="6" w:author="Wittman, Barry" w:date="2018-10-12T13:42:00Z">
        <w:r w:rsidR="00796E41">
          <w:rPr>
            <w:rFonts w:ascii="Times New Roman" w:eastAsia="Times New Roman" w:hAnsi="Times New Roman" w:cs="Times New Roman"/>
            <w:sz w:val="24"/>
            <w:szCs w:val="24"/>
          </w:rPr>
          <w:t>tools</w:t>
        </w:r>
        <w:r w:rsidR="00796E41" w:rsidRPr="00952B79">
          <w:rPr>
            <w:rFonts w:ascii="Times New Roman" w:eastAsia="Times New Roman" w:hAnsi="Times New Roman" w:cs="Times New Roman"/>
            <w:sz w:val="24"/>
            <w:szCs w:val="24"/>
          </w:rPr>
          <w:t xml:space="preserve"> </w:t>
        </w:r>
      </w:ins>
      <w:r w:rsidRPr="00952B79">
        <w:rPr>
          <w:rFonts w:ascii="Times New Roman" w:eastAsia="Times New Roman" w:hAnsi="Times New Roman" w:cs="Times New Roman"/>
          <w:sz w:val="24"/>
          <w:szCs w:val="24"/>
        </w:rPr>
        <w:t xml:space="preserve">in the market today that help users create games in a code-editor environment. </w:t>
      </w:r>
      <w:commentRangeStart w:id="7"/>
      <w:r w:rsidRPr="00952B79">
        <w:rPr>
          <w:rFonts w:ascii="Times New Roman" w:eastAsia="Times New Roman" w:hAnsi="Times New Roman" w:cs="Times New Roman"/>
          <w:sz w:val="24"/>
          <w:szCs w:val="24"/>
        </w:rPr>
        <w:t>Pick-</w:t>
      </w:r>
      <w:del w:id="8" w:author="Wittman, Barry" w:date="2018-10-12T13:41:00Z">
        <w:r w:rsidRPr="00952B79" w:rsidDel="00796E41">
          <w:rPr>
            <w:rFonts w:ascii="Times New Roman" w:eastAsia="Times New Roman" w:hAnsi="Times New Roman" w:cs="Times New Roman"/>
            <w:sz w:val="24"/>
            <w:szCs w:val="24"/>
          </w:rPr>
          <w:delText>a</w:delText>
        </w:r>
      </w:del>
      <w:ins w:id="9" w:author="Wittman, Barry" w:date="2018-10-12T13:41:00Z">
        <w:r w:rsidR="00796E41">
          <w:rPr>
            <w:rFonts w:ascii="Times New Roman" w:eastAsia="Times New Roman" w:hAnsi="Times New Roman" w:cs="Times New Roman"/>
            <w:sz w:val="24"/>
            <w:szCs w:val="24"/>
          </w:rPr>
          <w:t>A</w:t>
        </w:r>
      </w:ins>
      <w:r w:rsidRPr="00952B79">
        <w:rPr>
          <w:rFonts w:ascii="Times New Roman" w:eastAsia="Times New Roman" w:hAnsi="Times New Roman" w:cs="Times New Roman"/>
          <w:sz w:val="24"/>
          <w:szCs w:val="24"/>
        </w:rPr>
        <w:t>-</w:t>
      </w:r>
      <w:del w:id="10" w:author="Wittman, Barry" w:date="2018-10-12T13:41:00Z">
        <w:r w:rsidRPr="00952B79" w:rsidDel="00796E41">
          <w:rPr>
            <w:rFonts w:ascii="Times New Roman" w:eastAsia="Times New Roman" w:hAnsi="Times New Roman" w:cs="Times New Roman"/>
            <w:sz w:val="24"/>
            <w:szCs w:val="24"/>
          </w:rPr>
          <w:delText xml:space="preserve">path </w:delText>
        </w:r>
      </w:del>
      <w:ins w:id="11" w:author="Wittman, Barry" w:date="2018-10-12T13:41:00Z">
        <w:r w:rsidR="00796E41">
          <w:rPr>
            <w:rFonts w:ascii="Times New Roman" w:eastAsia="Times New Roman" w:hAnsi="Times New Roman" w:cs="Times New Roman"/>
            <w:sz w:val="24"/>
            <w:szCs w:val="24"/>
          </w:rPr>
          <w:t>P</w:t>
        </w:r>
        <w:r w:rsidR="00796E41" w:rsidRPr="00952B79">
          <w:rPr>
            <w:rFonts w:ascii="Times New Roman" w:eastAsia="Times New Roman" w:hAnsi="Times New Roman" w:cs="Times New Roman"/>
            <w:sz w:val="24"/>
            <w:szCs w:val="24"/>
          </w:rPr>
          <w:t>ath</w:t>
        </w:r>
        <w:commentRangeEnd w:id="7"/>
        <w:r w:rsidR="00796E41">
          <w:rPr>
            <w:rStyle w:val="CommentReference"/>
          </w:rPr>
          <w:commentReference w:id="7"/>
        </w:r>
        <w:r w:rsidR="00796E41" w:rsidRPr="00952B79">
          <w:rPr>
            <w:rFonts w:ascii="Times New Roman" w:eastAsia="Times New Roman" w:hAnsi="Times New Roman" w:cs="Times New Roman"/>
            <w:sz w:val="24"/>
            <w:szCs w:val="24"/>
          </w:rPr>
          <w:t xml:space="preserve"> </w:t>
        </w:r>
      </w:ins>
      <w:r w:rsidRPr="00952B79">
        <w:rPr>
          <w:rFonts w:ascii="Times New Roman" w:eastAsia="Times New Roman" w:hAnsi="Times New Roman" w:cs="Times New Roman"/>
          <w:sz w:val="24"/>
          <w:szCs w:val="24"/>
        </w:rPr>
        <w:t xml:space="preserve">is a text-based game </w:t>
      </w:r>
      <w:del w:id="12" w:author="Wittman, Barry" w:date="2018-10-12T13:42:00Z">
        <w:r w:rsidRPr="00952B79" w:rsidDel="00796E41">
          <w:rPr>
            <w:rFonts w:ascii="Times New Roman" w:eastAsia="Times New Roman" w:hAnsi="Times New Roman" w:cs="Times New Roman"/>
            <w:sz w:val="24"/>
            <w:szCs w:val="24"/>
          </w:rPr>
          <w:delText>developer</w:delText>
        </w:r>
      </w:del>
      <w:ins w:id="13" w:author="Wittman, Barry" w:date="2018-10-12T13:42:00Z">
        <w:r w:rsidR="00796E41" w:rsidRPr="00952B79">
          <w:rPr>
            <w:rFonts w:ascii="Times New Roman" w:eastAsia="Times New Roman" w:hAnsi="Times New Roman" w:cs="Times New Roman"/>
            <w:sz w:val="24"/>
            <w:szCs w:val="24"/>
          </w:rPr>
          <w:t>develop</w:t>
        </w:r>
        <w:r w:rsidR="00796E41">
          <w:rPr>
            <w:rFonts w:ascii="Times New Roman" w:eastAsia="Times New Roman" w:hAnsi="Times New Roman" w:cs="Times New Roman"/>
            <w:sz w:val="24"/>
            <w:szCs w:val="24"/>
          </w:rPr>
          <w:t>ment tool</w:t>
        </w:r>
      </w:ins>
      <w:del w:id="14" w:author="Wittman, Barry" w:date="2018-10-12T13:42:00Z">
        <w:r w:rsidRPr="00952B79" w:rsidDel="00796E41">
          <w:rPr>
            <w:rFonts w:ascii="Times New Roman" w:eastAsia="Times New Roman" w:hAnsi="Times New Roman" w:cs="Times New Roman"/>
            <w:sz w:val="24"/>
            <w:szCs w:val="24"/>
          </w:rPr>
          <w:delText>,</w:delText>
        </w:r>
      </w:del>
      <w:r w:rsidRPr="00952B79">
        <w:rPr>
          <w:rFonts w:ascii="Times New Roman" w:eastAsia="Times New Roman" w:hAnsi="Times New Roman" w:cs="Times New Roman"/>
          <w:sz w:val="24"/>
          <w:szCs w:val="24"/>
        </w:rPr>
        <w:t xml:space="preserve"> </w:t>
      </w:r>
      <w:del w:id="15" w:author="Wittman, Barry" w:date="2018-10-12T13:42:00Z">
        <w:r w:rsidRPr="00952B79" w:rsidDel="00796E41">
          <w:rPr>
            <w:rFonts w:ascii="Times New Roman" w:eastAsia="Times New Roman" w:hAnsi="Times New Roman" w:cs="Times New Roman"/>
            <w:sz w:val="24"/>
            <w:szCs w:val="24"/>
          </w:rPr>
          <w:delText xml:space="preserve">which </w:delText>
        </w:r>
      </w:del>
      <w:ins w:id="16" w:author="Wittman, Barry" w:date="2018-10-12T13:42:00Z">
        <w:r w:rsidR="00796E41">
          <w:rPr>
            <w:rFonts w:ascii="Times New Roman" w:eastAsia="Times New Roman" w:hAnsi="Times New Roman" w:cs="Times New Roman"/>
            <w:sz w:val="24"/>
            <w:szCs w:val="24"/>
          </w:rPr>
          <w:t>that</w:t>
        </w:r>
        <w:r w:rsidR="00796E41" w:rsidRPr="00952B79">
          <w:rPr>
            <w:rFonts w:ascii="Times New Roman" w:eastAsia="Times New Roman" w:hAnsi="Times New Roman" w:cs="Times New Roman"/>
            <w:sz w:val="24"/>
            <w:szCs w:val="24"/>
          </w:rPr>
          <w:t xml:space="preserve"> </w:t>
        </w:r>
      </w:ins>
      <w:r w:rsidRPr="00952B79">
        <w:rPr>
          <w:rFonts w:ascii="Times New Roman" w:eastAsia="Times New Roman" w:hAnsi="Times New Roman" w:cs="Times New Roman"/>
          <w:sz w:val="24"/>
          <w:szCs w:val="24"/>
        </w:rPr>
        <w:t xml:space="preserve">provides an interface to develop games without needing any prior knowledge of </w:t>
      </w:r>
      <w:del w:id="17" w:author="Wittman, Barry" w:date="2018-10-12T13:43:00Z">
        <w:r w:rsidRPr="00952B79" w:rsidDel="00796E41">
          <w:rPr>
            <w:rFonts w:ascii="Times New Roman" w:eastAsia="Times New Roman" w:hAnsi="Times New Roman" w:cs="Times New Roman"/>
            <w:sz w:val="24"/>
            <w:szCs w:val="24"/>
          </w:rPr>
          <w:delText>coding</w:delText>
        </w:r>
      </w:del>
      <w:ins w:id="18" w:author="Wittman, Barry" w:date="2018-10-12T13:43:00Z">
        <w:r w:rsidR="00796E41">
          <w:rPr>
            <w:rFonts w:ascii="Times New Roman" w:eastAsia="Times New Roman" w:hAnsi="Times New Roman" w:cs="Times New Roman"/>
            <w:sz w:val="24"/>
            <w:szCs w:val="24"/>
          </w:rPr>
          <w:t>programming</w:t>
        </w:r>
      </w:ins>
      <w:r w:rsidRPr="00952B79">
        <w:rPr>
          <w:rFonts w:ascii="Times New Roman" w:eastAsia="Times New Roman" w:hAnsi="Times New Roman" w:cs="Times New Roman"/>
          <w:sz w:val="24"/>
          <w:szCs w:val="24"/>
        </w:rPr>
        <w:t>. Pick-</w:t>
      </w:r>
      <w:del w:id="19" w:author="Wittman, Barry" w:date="2018-10-12T13:43:00Z">
        <w:r w:rsidRPr="00952B79" w:rsidDel="00796E41">
          <w:rPr>
            <w:rFonts w:ascii="Times New Roman" w:eastAsia="Times New Roman" w:hAnsi="Times New Roman" w:cs="Times New Roman"/>
            <w:sz w:val="24"/>
            <w:szCs w:val="24"/>
          </w:rPr>
          <w:delText>a</w:delText>
        </w:r>
      </w:del>
      <w:ins w:id="20" w:author="Wittman, Barry" w:date="2018-10-12T13:43:00Z">
        <w:r w:rsidR="00796E41">
          <w:rPr>
            <w:rFonts w:ascii="Times New Roman" w:eastAsia="Times New Roman" w:hAnsi="Times New Roman" w:cs="Times New Roman"/>
            <w:sz w:val="24"/>
            <w:szCs w:val="24"/>
          </w:rPr>
          <w:t>A</w:t>
        </w:r>
      </w:ins>
      <w:r w:rsidRPr="00952B79">
        <w:rPr>
          <w:rFonts w:ascii="Times New Roman" w:eastAsia="Times New Roman" w:hAnsi="Times New Roman" w:cs="Times New Roman"/>
          <w:sz w:val="24"/>
          <w:szCs w:val="24"/>
        </w:rPr>
        <w:t>-</w:t>
      </w:r>
      <w:del w:id="21" w:author="Wittman, Barry" w:date="2018-10-12T13:43:00Z">
        <w:r w:rsidRPr="00952B79" w:rsidDel="00796E41">
          <w:rPr>
            <w:rFonts w:ascii="Times New Roman" w:eastAsia="Times New Roman" w:hAnsi="Times New Roman" w:cs="Times New Roman"/>
            <w:sz w:val="24"/>
            <w:szCs w:val="24"/>
          </w:rPr>
          <w:delText xml:space="preserve">path </w:delText>
        </w:r>
      </w:del>
      <w:ins w:id="22" w:author="Wittman, Barry" w:date="2018-10-12T13:43:00Z">
        <w:r w:rsidR="00796E41">
          <w:rPr>
            <w:rFonts w:ascii="Times New Roman" w:eastAsia="Times New Roman" w:hAnsi="Times New Roman" w:cs="Times New Roman"/>
            <w:sz w:val="24"/>
            <w:szCs w:val="24"/>
          </w:rPr>
          <w:t>P</w:t>
        </w:r>
        <w:r w:rsidR="00796E41" w:rsidRPr="00952B79">
          <w:rPr>
            <w:rFonts w:ascii="Times New Roman" w:eastAsia="Times New Roman" w:hAnsi="Times New Roman" w:cs="Times New Roman"/>
            <w:sz w:val="24"/>
            <w:szCs w:val="24"/>
          </w:rPr>
          <w:t xml:space="preserve">ath </w:t>
        </w:r>
      </w:ins>
      <w:r w:rsidRPr="00952B79">
        <w:rPr>
          <w:rFonts w:ascii="Times New Roman" w:eastAsia="Times New Roman" w:hAnsi="Times New Roman" w:cs="Times New Roman"/>
          <w:sz w:val="24"/>
          <w:szCs w:val="24"/>
        </w:rPr>
        <w:t xml:space="preserve">is a platform that can be used by beginners or professionals to create simple text-based games in an interface that is easy to use. The program contains two modes: </w:t>
      </w:r>
      <w:del w:id="23" w:author="Wittman, Barry" w:date="2018-10-12T13:43:00Z">
        <w:r w:rsidRPr="00952B79" w:rsidDel="00796E41">
          <w:rPr>
            <w:rFonts w:ascii="Times New Roman" w:eastAsia="Times New Roman" w:hAnsi="Times New Roman" w:cs="Times New Roman"/>
            <w:sz w:val="24"/>
            <w:szCs w:val="24"/>
          </w:rPr>
          <w:delText xml:space="preserve">The </w:delText>
        </w:r>
      </w:del>
      <w:r w:rsidRPr="00952B79">
        <w:rPr>
          <w:rFonts w:ascii="Times New Roman" w:eastAsia="Times New Roman" w:hAnsi="Times New Roman" w:cs="Times New Roman"/>
          <w:sz w:val="24"/>
          <w:szCs w:val="24"/>
        </w:rPr>
        <w:t xml:space="preserve">Editor Mode and </w:t>
      </w:r>
      <w:del w:id="24" w:author="Wittman, Barry" w:date="2018-10-12T13:43:00Z">
        <w:r w:rsidRPr="00952B79" w:rsidDel="00796E41">
          <w:rPr>
            <w:rFonts w:ascii="Times New Roman" w:eastAsia="Times New Roman" w:hAnsi="Times New Roman" w:cs="Times New Roman"/>
            <w:sz w:val="24"/>
            <w:szCs w:val="24"/>
          </w:rPr>
          <w:delText xml:space="preserve">The </w:delText>
        </w:r>
      </w:del>
      <w:r w:rsidRPr="00952B79">
        <w:rPr>
          <w:rFonts w:ascii="Times New Roman" w:eastAsia="Times New Roman" w:hAnsi="Times New Roman" w:cs="Times New Roman"/>
          <w:sz w:val="24"/>
          <w:szCs w:val="24"/>
        </w:rPr>
        <w:t xml:space="preserve">Player Mode. The Editor </w:t>
      </w:r>
      <w:del w:id="25" w:author="Wittman, Barry" w:date="2018-10-12T13:43:00Z">
        <w:r w:rsidRPr="00952B79" w:rsidDel="00796E41">
          <w:rPr>
            <w:rFonts w:ascii="Times New Roman" w:eastAsia="Times New Roman" w:hAnsi="Times New Roman" w:cs="Times New Roman"/>
            <w:sz w:val="24"/>
            <w:szCs w:val="24"/>
          </w:rPr>
          <w:delText xml:space="preserve">mode </w:delText>
        </w:r>
      </w:del>
      <w:ins w:id="26" w:author="Wittman, Barry" w:date="2018-10-12T13:43:00Z">
        <w:r w:rsidR="00796E41">
          <w:rPr>
            <w:rFonts w:ascii="Times New Roman" w:eastAsia="Times New Roman" w:hAnsi="Times New Roman" w:cs="Times New Roman"/>
            <w:sz w:val="24"/>
            <w:szCs w:val="24"/>
          </w:rPr>
          <w:t>M</w:t>
        </w:r>
        <w:r w:rsidR="00796E41" w:rsidRPr="00952B79">
          <w:rPr>
            <w:rFonts w:ascii="Times New Roman" w:eastAsia="Times New Roman" w:hAnsi="Times New Roman" w:cs="Times New Roman"/>
            <w:sz w:val="24"/>
            <w:szCs w:val="24"/>
          </w:rPr>
          <w:t xml:space="preserve">ode </w:t>
        </w:r>
      </w:ins>
      <w:r w:rsidRPr="00952B79">
        <w:rPr>
          <w:rFonts w:ascii="Times New Roman" w:eastAsia="Times New Roman" w:hAnsi="Times New Roman" w:cs="Times New Roman"/>
          <w:sz w:val="24"/>
          <w:szCs w:val="24"/>
        </w:rPr>
        <w:t xml:space="preserve">allows the user to build a new game or edit an existing one, while the </w:t>
      </w:r>
      <w:del w:id="27" w:author="Wittman, Barry" w:date="2018-10-12T13:43:00Z">
        <w:r w:rsidRPr="00952B79" w:rsidDel="00796E41">
          <w:rPr>
            <w:rFonts w:ascii="Times New Roman" w:eastAsia="Times New Roman" w:hAnsi="Times New Roman" w:cs="Times New Roman"/>
            <w:sz w:val="24"/>
            <w:szCs w:val="24"/>
          </w:rPr>
          <w:delText xml:space="preserve">player </w:delText>
        </w:r>
      </w:del>
      <w:ins w:id="28" w:author="Wittman, Barry" w:date="2018-10-12T13:43:00Z">
        <w:r w:rsidR="00796E41">
          <w:rPr>
            <w:rFonts w:ascii="Times New Roman" w:eastAsia="Times New Roman" w:hAnsi="Times New Roman" w:cs="Times New Roman"/>
            <w:sz w:val="24"/>
            <w:szCs w:val="24"/>
          </w:rPr>
          <w:t>P</w:t>
        </w:r>
        <w:r w:rsidR="00796E41" w:rsidRPr="00952B79">
          <w:rPr>
            <w:rFonts w:ascii="Times New Roman" w:eastAsia="Times New Roman" w:hAnsi="Times New Roman" w:cs="Times New Roman"/>
            <w:sz w:val="24"/>
            <w:szCs w:val="24"/>
          </w:rPr>
          <w:t xml:space="preserve">layer </w:t>
        </w:r>
      </w:ins>
      <w:del w:id="29" w:author="Wittman, Barry" w:date="2018-10-12T13:43:00Z">
        <w:r w:rsidRPr="00952B79" w:rsidDel="00796E41">
          <w:rPr>
            <w:rFonts w:ascii="Times New Roman" w:eastAsia="Times New Roman" w:hAnsi="Times New Roman" w:cs="Times New Roman"/>
            <w:sz w:val="24"/>
            <w:szCs w:val="24"/>
          </w:rPr>
          <w:delText xml:space="preserve">mode </w:delText>
        </w:r>
      </w:del>
      <w:ins w:id="30" w:author="Wittman, Barry" w:date="2018-10-12T13:43:00Z">
        <w:r w:rsidR="00796E41">
          <w:rPr>
            <w:rFonts w:ascii="Times New Roman" w:eastAsia="Times New Roman" w:hAnsi="Times New Roman" w:cs="Times New Roman"/>
            <w:sz w:val="24"/>
            <w:szCs w:val="24"/>
          </w:rPr>
          <w:t>M</w:t>
        </w:r>
        <w:r w:rsidR="00796E41" w:rsidRPr="00952B79">
          <w:rPr>
            <w:rFonts w:ascii="Times New Roman" w:eastAsia="Times New Roman" w:hAnsi="Times New Roman" w:cs="Times New Roman"/>
            <w:sz w:val="24"/>
            <w:szCs w:val="24"/>
          </w:rPr>
          <w:t xml:space="preserve">ode </w:t>
        </w:r>
      </w:ins>
      <w:r w:rsidRPr="00952B79">
        <w:rPr>
          <w:rFonts w:ascii="Times New Roman" w:eastAsia="Times New Roman" w:hAnsi="Times New Roman" w:cs="Times New Roman"/>
          <w:sz w:val="24"/>
          <w:szCs w:val="24"/>
        </w:rPr>
        <w:t xml:space="preserve">allows the user to access the games that are already </w:t>
      </w:r>
      <w:del w:id="31" w:author="Wittman, Barry" w:date="2018-10-12T13:43:00Z">
        <w:r w:rsidRPr="00952B79" w:rsidDel="00796E41">
          <w:rPr>
            <w:rFonts w:ascii="Times New Roman" w:eastAsia="Times New Roman" w:hAnsi="Times New Roman" w:cs="Times New Roman"/>
            <w:sz w:val="24"/>
            <w:szCs w:val="24"/>
          </w:rPr>
          <w:delText xml:space="preserve">build </w:delText>
        </w:r>
      </w:del>
      <w:ins w:id="32" w:author="Wittman, Barry" w:date="2018-10-12T13:43:00Z">
        <w:r w:rsidR="00796E41" w:rsidRPr="00952B79">
          <w:rPr>
            <w:rFonts w:ascii="Times New Roman" w:eastAsia="Times New Roman" w:hAnsi="Times New Roman" w:cs="Times New Roman"/>
            <w:sz w:val="24"/>
            <w:szCs w:val="24"/>
          </w:rPr>
          <w:t>buil</w:t>
        </w:r>
        <w:r w:rsidR="00796E41">
          <w:rPr>
            <w:rFonts w:ascii="Times New Roman" w:eastAsia="Times New Roman" w:hAnsi="Times New Roman" w:cs="Times New Roman"/>
            <w:sz w:val="24"/>
            <w:szCs w:val="24"/>
          </w:rPr>
          <w:t>t</w:t>
        </w:r>
        <w:r w:rsidR="00796E41" w:rsidRPr="00952B79">
          <w:rPr>
            <w:rFonts w:ascii="Times New Roman" w:eastAsia="Times New Roman" w:hAnsi="Times New Roman" w:cs="Times New Roman"/>
            <w:sz w:val="24"/>
            <w:szCs w:val="24"/>
          </w:rPr>
          <w:t xml:space="preserve"> </w:t>
        </w:r>
      </w:ins>
      <w:r w:rsidRPr="00952B79">
        <w:rPr>
          <w:rFonts w:ascii="Times New Roman" w:eastAsia="Times New Roman" w:hAnsi="Times New Roman" w:cs="Times New Roman"/>
          <w:sz w:val="24"/>
          <w:szCs w:val="24"/>
        </w:rPr>
        <w:t>using this software. The games that can be built using this software usually start with a situation in a story. There are options provided to the user regarding the path of the storyline they want to commit to. Choosing options in this manner will progress the game further until the end.</w:t>
      </w:r>
    </w:p>
    <w:p w14:paraId="5215D25F" w14:textId="7033E532"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Pick-A-Path is a </w:t>
      </w:r>
      <w:del w:id="33" w:author="Wittman, Barry" w:date="2018-10-12T13:40:00Z">
        <w:r w:rsidRPr="00952B79" w:rsidDel="004115A9">
          <w:rPr>
            <w:rFonts w:ascii="Times New Roman" w:eastAsia="Times New Roman" w:hAnsi="Times New Roman" w:cs="Times New Roman"/>
            <w:sz w:val="24"/>
            <w:szCs w:val="24"/>
          </w:rPr>
          <w:delText>java</w:delText>
        </w:r>
      </w:del>
      <w:ins w:id="34" w:author="Wittman, Barry" w:date="2018-10-12T13:40:00Z">
        <w:r w:rsidR="004115A9">
          <w:rPr>
            <w:rFonts w:ascii="Times New Roman" w:eastAsia="Times New Roman" w:hAnsi="Times New Roman" w:cs="Times New Roman"/>
            <w:sz w:val="24"/>
            <w:szCs w:val="24"/>
          </w:rPr>
          <w:t>J</w:t>
        </w:r>
        <w:r w:rsidR="004115A9" w:rsidRPr="00952B79">
          <w:rPr>
            <w:rFonts w:ascii="Times New Roman" w:eastAsia="Times New Roman" w:hAnsi="Times New Roman" w:cs="Times New Roman"/>
            <w:sz w:val="24"/>
            <w:szCs w:val="24"/>
          </w:rPr>
          <w:t>ava</w:t>
        </w:r>
      </w:ins>
      <w:r w:rsidRPr="00952B79">
        <w:rPr>
          <w:rFonts w:ascii="Times New Roman" w:eastAsia="Times New Roman" w:hAnsi="Times New Roman" w:cs="Times New Roman"/>
          <w:sz w:val="24"/>
          <w:szCs w:val="24"/>
        </w:rPr>
        <w:t xml:space="preserve">-based program and is compatible </w:t>
      </w:r>
      <w:del w:id="35" w:author="Wittman, Barry" w:date="2018-10-12T13:41:00Z">
        <w:r w:rsidRPr="00952B79" w:rsidDel="004115A9">
          <w:rPr>
            <w:rFonts w:ascii="Times New Roman" w:eastAsia="Times New Roman" w:hAnsi="Times New Roman" w:cs="Times New Roman"/>
            <w:sz w:val="24"/>
            <w:szCs w:val="24"/>
          </w:rPr>
          <w:delText xml:space="preserve">to </w:delText>
        </w:r>
      </w:del>
      <w:ins w:id="36" w:author="Wittman, Barry" w:date="2018-10-12T13:41:00Z">
        <w:r w:rsidR="004115A9">
          <w:rPr>
            <w:rFonts w:ascii="Times New Roman" w:eastAsia="Times New Roman" w:hAnsi="Times New Roman" w:cs="Times New Roman"/>
            <w:sz w:val="24"/>
            <w:szCs w:val="24"/>
          </w:rPr>
          <w:t>with</w:t>
        </w:r>
        <w:r w:rsidR="004115A9" w:rsidRPr="00952B79">
          <w:rPr>
            <w:rFonts w:ascii="Times New Roman" w:eastAsia="Times New Roman" w:hAnsi="Times New Roman" w:cs="Times New Roman"/>
            <w:sz w:val="24"/>
            <w:szCs w:val="24"/>
          </w:rPr>
          <w:t xml:space="preserve"> </w:t>
        </w:r>
      </w:ins>
      <w:r w:rsidRPr="00952B79">
        <w:rPr>
          <w:rFonts w:ascii="Times New Roman" w:eastAsia="Times New Roman" w:hAnsi="Times New Roman" w:cs="Times New Roman"/>
          <w:sz w:val="24"/>
          <w:szCs w:val="24"/>
        </w:rPr>
        <w:t xml:space="preserve">any platform that supports Java. To create the game, the user will be provided with unlimited boxes and arrows. The user should fill the box with the scenario and provide options for the player to choose from. According to the option chosen, another box would be created which will contain more options that are generated by the user. An arrow is used to connect to these two boxes so that the player can move from the previous scenario into the next scenario. In this manner, the user can create a game that contains thousands of boxes, and access it later in the player mode to play it. </w:t>
      </w:r>
      <w:commentRangeEnd w:id="0"/>
      <w:r w:rsidR="004115A9">
        <w:rPr>
          <w:rStyle w:val="CommentReference"/>
        </w:rPr>
        <w:commentReference w:id="0"/>
      </w:r>
    </w:p>
    <w:p w14:paraId="130E681E" w14:textId="2965089D" w:rsidR="2C484D99" w:rsidRPr="00952B79" w:rsidRDefault="2C484D99" w:rsidP="2C49318B">
      <w:pPr>
        <w:rPr>
          <w:rFonts w:ascii="Times New Roman" w:eastAsia="Times New Roman" w:hAnsi="Times New Roman" w:cs="Times New Roman"/>
          <w:sz w:val="24"/>
          <w:szCs w:val="24"/>
        </w:rPr>
      </w:pPr>
    </w:p>
    <w:p w14:paraId="58B4146D" w14:textId="5E9241D6" w:rsidR="00677316" w:rsidRPr="00952B79" w:rsidRDefault="01054827" w:rsidP="01054827">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t>System Architecture</w:t>
      </w:r>
    </w:p>
    <w:p w14:paraId="01C7700C" w14:textId="6C2D7FE7" w:rsidR="01054827" w:rsidRPr="00952B79" w:rsidRDefault="01054827" w:rsidP="01054827">
      <w:pPr>
        <w:rPr>
          <w:rFonts w:ascii="Times New Roman" w:eastAsia="Times New Roman" w:hAnsi="Times New Roman" w:cs="Times New Roman"/>
          <w:b/>
          <w:bCs/>
          <w:sz w:val="24"/>
          <w:szCs w:val="24"/>
          <w:u w:val="single"/>
        </w:rPr>
      </w:pPr>
    </w:p>
    <w:p w14:paraId="13732A6E" w14:textId="77777777" w:rsidR="00C41861" w:rsidRPr="00952B79" w:rsidRDefault="00677316" w:rsidP="2C49318B">
      <w:pPr>
        <w:rPr>
          <w:rFonts w:ascii="Times New Roman" w:eastAsia="Times New Roman" w:hAnsi="Times New Roman" w:cs="Times New Roman"/>
          <w:b/>
          <w:bCs/>
          <w:sz w:val="24"/>
          <w:szCs w:val="24"/>
          <w:u w:val="single"/>
        </w:rPr>
      </w:pPr>
      <w:commentRangeStart w:id="37"/>
      <w:r w:rsidRPr="00952B79">
        <w:rPr>
          <w:rFonts w:ascii="Times New Roman" w:hAnsi="Times New Roman" w:cs="Times New Roman"/>
          <w:noProof/>
        </w:rPr>
        <w:lastRenderedPageBreak/>
        <w:drawing>
          <wp:inline distT="0" distB="0" distL="0" distR="0" wp14:anchorId="04E8CC78" wp14:editId="6102954E">
            <wp:extent cx="4572000" cy="3486150"/>
            <wp:effectExtent l="0" t="0" r="0" b="0"/>
            <wp:docPr id="1773310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commentRangeEnd w:id="37"/>
      <w:r w:rsidR="00796E41">
        <w:rPr>
          <w:rStyle w:val="CommentReference"/>
        </w:rPr>
        <w:commentReference w:id="37"/>
      </w:r>
    </w:p>
    <w:p w14:paraId="722DFDE8" w14:textId="045030F7" w:rsidR="2C484D99" w:rsidRPr="00952B79" w:rsidRDefault="00677316" w:rsidP="2C49318B">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t>Class Diagram</w:t>
      </w:r>
    </w:p>
    <w:p w14:paraId="09BE5C8D" w14:textId="73241796" w:rsidR="00677316" w:rsidRPr="00952B79" w:rsidRDefault="00677316" w:rsidP="00677316">
      <w:pPr>
        <w:rPr>
          <w:rFonts w:ascii="Times New Roman" w:hAnsi="Times New Roman" w:cs="Times New Roman"/>
        </w:rPr>
      </w:pPr>
      <w:r w:rsidRPr="00952B79">
        <w:rPr>
          <w:rFonts w:ascii="Times New Roman" w:hAnsi="Times New Roman" w:cs="Times New Roman"/>
          <w:noProof/>
        </w:rPr>
        <w:lastRenderedPageBreak/>
        <w:drawing>
          <wp:inline distT="0" distB="0" distL="0" distR="0" wp14:anchorId="1899840B" wp14:editId="1D6FB322">
            <wp:extent cx="6750545" cy="4572591"/>
            <wp:effectExtent l="0" t="0" r="0" b="0"/>
            <wp:docPr id="7761830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0545" cy="4572591"/>
                    </a:xfrm>
                    <a:prstGeom prst="rect">
                      <a:avLst/>
                    </a:prstGeom>
                  </pic:spPr>
                </pic:pic>
              </a:graphicData>
            </a:graphic>
          </wp:inline>
        </w:drawing>
      </w:r>
    </w:p>
    <w:p w14:paraId="69A93167" w14:textId="7F6610DC" w:rsidR="00677316" w:rsidRPr="00952B79" w:rsidRDefault="00677316" w:rsidP="00677316">
      <w:pPr>
        <w:rPr>
          <w:rFonts w:ascii="Times New Roman" w:eastAsia="Times New Roman" w:hAnsi="Times New Roman" w:cs="Times New Roman"/>
          <w:b/>
          <w:bCs/>
          <w:sz w:val="24"/>
          <w:szCs w:val="24"/>
          <w:u w:val="single"/>
        </w:rPr>
      </w:pPr>
    </w:p>
    <w:p w14:paraId="3DE36C54" w14:textId="1037926A" w:rsidR="00677316" w:rsidRPr="00952B79" w:rsidRDefault="00677316" w:rsidP="00677316">
      <w:pPr>
        <w:rPr>
          <w:rFonts w:ascii="Times New Roman" w:eastAsia="Times New Roman" w:hAnsi="Times New Roman" w:cs="Times New Roman"/>
          <w:b/>
          <w:bCs/>
          <w:sz w:val="24"/>
          <w:szCs w:val="24"/>
          <w:u w:val="single"/>
        </w:rPr>
      </w:pPr>
    </w:p>
    <w:p w14:paraId="3824752C" w14:textId="5A5FD61C" w:rsidR="00677316" w:rsidRPr="00952B79" w:rsidRDefault="00677316" w:rsidP="00677316">
      <w:pPr>
        <w:rPr>
          <w:rFonts w:ascii="Times New Roman" w:eastAsia="Times New Roman" w:hAnsi="Times New Roman" w:cs="Times New Roman"/>
          <w:b/>
          <w:bCs/>
          <w:sz w:val="24"/>
          <w:szCs w:val="24"/>
          <w:u w:val="single"/>
        </w:rPr>
      </w:pPr>
    </w:p>
    <w:p w14:paraId="1477084B" w14:textId="4927BBE3" w:rsidR="00677316" w:rsidRPr="00952B79" w:rsidRDefault="00677316" w:rsidP="00677316">
      <w:pPr>
        <w:rPr>
          <w:rFonts w:ascii="Times New Roman" w:eastAsia="Times New Roman" w:hAnsi="Times New Roman" w:cs="Times New Roman"/>
          <w:b/>
          <w:bCs/>
          <w:sz w:val="24"/>
          <w:szCs w:val="24"/>
          <w:u w:val="single"/>
        </w:rPr>
      </w:pPr>
    </w:p>
    <w:p w14:paraId="59C06936" w14:textId="77777777" w:rsidR="00C41861" w:rsidRPr="00952B79" w:rsidRDefault="00C41861" w:rsidP="01054827">
      <w:pPr>
        <w:rPr>
          <w:rFonts w:ascii="Times New Roman" w:eastAsia="Times New Roman" w:hAnsi="Times New Roman" w:cs="Times New Roman"/>
          <w:b/>
          <w:bCs/>
          <w:sz w:val="24"/>
          <w:szCs w:val="24"/>
          <w:u w:val="single"/>
        </w:rPr>
      </w:pPr>
    </w:p>
    <w:p w14:paraId="6D8410BB" w14:textId="77777777" w:rsidR="00C41861" w:rsidRPr="00952B79" w:rsidRDefault="00C41861" w:rsidP="01054827">
      <w:pPr>
        <w:rPr>
          <w:rFonts w:ascii="Times New Roman" w:eastAsia="Times New Roman" w:hAnsi="Times New Roman" w:cs="Times New Roman"/>
          <w:b/>
          <w:bCs/>
          <w:sz w:val="24"/>
          <w:szCs w:val="24"/>
          <w:u w:val="single"/>
        </w:rPr>
      </w:pPr>
    </w:p>
    <w:p w14:paraId="77E8A1E0" w14:textId="77777777" w:rsidR="00C41861" w:rsidRPr="00952B79" w:rsidRDefault="00C41861" w:rsidP="01054827">
      <w:pPr>
        <w:rPr>
          <w:rFonts w:ascii="Times New Roman" w:eastAsia="Times New Roman" w:hAnsi="Times New Roman" w:cs="Times New Roman"/>
          <w:b/>
          <w:bCs/>
          <w:sz w:val="24"/>
          <w:szCs w:val="24"/>
          <w:u w:val="single"/>
        </w:rPr>
      </w:pPr>
    </w:p>
    <w:p w14:paraId="68171583" w14:textId="77777777" w:rsidR="00C41861" w:rsidRPr="00952B79" w:rsidRDefault="00C41861" w:rsidP="01054827">
      <w:pPr>
        <w:rPr>
          <w:rFonts w:ascii="Times New Roman" w:eastAsia="Times New Roman" w:hAnsi="Times New Roman" w:cs="Times New Roman"/>
          <w:b/>
          <w:bCs/>
          <w:sz w:val="24"/>
          <w:szCs w:val="24"/>
          <w:u w:val="single"/>
        </w:rPr>
      </w:pPr>
    </w:p>
    <w:p w14:paraId="38C68E62" w14:textId="77777777" w:rsidR="00C41861" w:rsidRPr="00952B79" w:rsidRDefault="00C41861" w:rsidP="01054827">
      <w:pPr>
        <w:rPr>
          <w:rFonts w:ascii="Times New Roman" w:eastAsia="Times New Roman" w:hAnsi="Times New Roman" w:cs="Times New Roman"/>
          <w:b/>
          <w:bCs/>
          <w:sz w:val="24"/>
          <w:szCs w:val="24"/>
          <w:u w:val="single"/>
        </w:rPr>
      </w:pPr>
    </w:p>
    <w:p w14:paraId="2521FB64" w14:textId="77777777" w:rsidR="00C41861" w:rsidRPr="00952B79" w:rsidRDefault="00C41861" w:rsidP="01054827">
      <w:pPr>
        <w:rPr>
          <w:rFonts w:ascii="Times New Roman" w:eastAsia="Times New Roman" w:hAnsi="Times New Roman" w:cs="Times New Roman"/>
          <w:b/>
          <w:bCs/>
          <w:sz w:val="24"/>
          <w:szCs w:val="24"/>
          <w:u w:val="single"/>
        </w:rPr>
      </w:pPr>
    </w:p>
    <w:p w14:paraId="16E8CBB4" w14:textId="77777777" w:rsidR="00C41861" w:rsidRPr="00952B79" w:rsidRDefault="00C41861" w:rsidP="01054827">
      <w:pPr>
        <w:rPr>
          <w:rFonts w:ascii="Times New Roman" w:eastAsia="Times New Roman" w:hAnsi="Times New Roman" w:cs="Times New Roman"/>
          <w:b/>
          <w:bCs/>
          <w:sz w:val="24"/>
          <w:szCs w:val="24"/>
          <w:u w:val="single"/>
        </w:rPr>
      </w:pPr>
    </w:p>
    <w:p w14:paraId="35277696" w14:textId="23B5F79B" w:rsidR="2C484D99" w:rsidRPr="00952B79" w:rsidRDefault="01054827" w:rsidP="01054827">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t>Design Models</w:t>
      </w:r>
    </w:p>
    <w:p w14:paraId="37B0D4D2" w14:textId="529EC603" w:rsidR="2C49318B" w:rsidRPr="00952B79" w:rsidRDefault="2C49318B" w:rsidP="2C49318B">
      <w:pPr>
        <w:rPr>
          <w:rFonts w:ascii="Times New Roman" w:eastAsia="Times New Roman" w:hAnsi="Times New Roman" w:cs="Times New Roman"/>
          <w:b/>
          <w:bCs/>
          <w:sz w:val="24"/>
          <w:szCs w:val="24"/>
          <w:u w:val="single"/>
        </w:rPr>
      </w:pPr>
    </w:p>
    <w:p w14:paraId="57389D1A" w14:textId="77777777" w:rsidR="00C41861"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State Diagram:</w:t>
      </w:r>
    </w:p>
    <w:p w14:paraId="5EFF4C1F" w14:textId="33F849EB" w:rsidR="2C484D99" w:rsidRPr="00952B79" w:rsidRDefault="2C484D99" w:rsidP="2C49318B">
      <w:pPr>
        <w:rPr>
          <w:rFonts w:ascii="Times New Roman" w:eastAsia="Times New Roman" w:hAnsi="Times New Roman" w:cs="Times New Roman"/>
          <w:sz w:val="24"/>
          <w:szCs w:val="24"/>
        </w:rPr>
      </w:pPr>
      <w:r w:rsidRPr="00952B79">
        <w:rPr>
          <w:rFonts w:ascii="Times New Roman" w:hAnsi="Times New Roman" w:cs="Times New Roman"/>
          <w:noProof/>
        </w:rPr>
        <w:drawing>
          <wp:inline distT="0" distB="0" distL="0" distR="0" wp14:anchorId="37A6363D" wp14:editId="43A409C6">
            <wp:extent cx="6127284" cy="4352926"/>
            <wp:effectExtent l="0" t="0" r="0" b="0"/>
            <wp:docPr id="20526318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127284" cy="4352926"/>
                    </a:xfrm>
                    <a:prstGeom prst="rect">
                      <a:avLst/>
                    </a:prstGeom>
                  </pic:spPr>
                </pic:pic>
              </a:graphicData>
            </a:graphic>
          </wp:inline>
        </w:drawing>
      </w:r>
    </w:p>
    <w:p w14:paraId="3671E19F" w14:textId="7BDB7C6C" w:rsidR="2C49318B" w:rsidRPr="00952B79" w:rsidRDefault="2C49318B" w:rsidP="2C49318B">
      <w:pPr>
        <w:rPr>
          <w:rFonts w:ascii="Times New Roman" w:eastAsia="Times New Roman" w:hAnsi="Times New Roman" w:cs="Times New Roman"/>
          <w:sz w:val="24"/>
          <w:szCs w:val="24"/>
        </w:rPr>
      </w:pPr>
    </w:p>
    <w:p w14:paraId="2E4138BE" w14:textId="172A8E18" w:rsidR="00C41861" w:rsidRPr="00952B79" w:rsidRDefault="00C41861" w:rsidP="2C49318B">
      <w:pPr>
        <w:rPr>
          <w:rFonts w:ascii="Times New Roman" w:eastAsia="Times New Roman" w:hAnsi="Times New Roman" w:cs="Times New Roman"/>
          <w:sz w:val="24"/>
          <w:szCs w:val="24"/>
        </w:rPr>
      </w:pPr>
    </w:p>
    <w:p w14:paraId="5699E39E" w14:textId="68BE0760" w:rsidR="00C41861" w:rsidRPr="00952B79" w:rsidRDefault="00C41861" w:rsidP="2C49318B">
      <w:pPr>
        <w:rPr>
          <w:rFonts w:ascii="Times New Roman" w:eastAsia="Times New Roman" w:hAnsi="Times New Roman" w:cs="Times New Roman"/>
          <w:sz w:val="24"/>
          <w:szCs w:val="24"/>
        </w:rPr>
      </w:pPr>
    </w:p>
    <w:p w14:paraId="5D2DEC0E" w14:textId="45C5AA6E" w:rsidR="00C41861" w:rsidRPr="00952B79" w:rsidRDefault="00C41861" w:rsidP="2C49318B">
      <w:pPr>
        <w:rPr>
          <w:rFonts w:ascii="Times New Roman" w:eastAsia="Times New Roman" w:hAnsi="Times New Roman" w:cs="Times New Roman"/>
          <w:sz w:val="24"/>
          <w:szCs w:val="24"/>
        </w:rPr>
      </w:pPr>
    </w:p>
    <w:p w14:paraId="4B281387" w14:textId="5B820C84" w:rsidR="00C41861" w:rsidRPr="00952B79" w:rsidRDefault="00C41861" w:rsidP="2C49318B">
      <w:pPr>
        <w:rPr>
          <w:rFonts w:ascii="Times New Roman" w:eastAsia="Times New Roman" w:hAnsi="Times New Roman" w:cs="Times New Roman"/>
          <w:sz w:val="24"/>
          <w:szCs w:val="24"/>
        </w:rPr>
      </w:pPr>
    </w:p>
    <w:p w14:paraId="27270211" w14:textId="1E86FF0C" w:rsidR="00C41861" w:rsidRPr="00952B79" w:rsidRDefault="00C41861" w:rsidP="2C49318B">
      <w:pPr>
        <w:rPr>
          <w:rFonts w:ascii="Times New Roman" w:eastAsia="Times New Roman" w:hAnsi="Times New Roman" w:cs="Times New Roman"/>
          <w:sz w:val="24"/>
          <w:szCs w:val="24"/>
        </w:rPr>
      </w:pPr>
    </w:p>
    <w:p w14:paraId="3BF34407" w14:textId="7E85A41F" w:rsidR="00C41861" w:rsidRPr="00952B79" w:rsidRDefault="00C41861" w:rsidP="2C49318B">
      <w:pPr>
        <w:rPr>
          <w:rFonts w:ascii="Times New Roman" w:eastAsia="Times New Roman" w:hAnsi="Times New Roman" w:cs="Times New Roman"/>
          <w:sz w:val="24"/>
          <w:szCs w:val="24"/>
        </w:rPr>
      </w:pPr>
    </w:p>
    <w:p w14:paraId="67F62275" w14:textId="6894E39A" w:rsidR="00C41861" w:rsidRPr="00952B79" w:rsidRDefault="00C41861" w:rsidP="2C49318B">
      <w:pPr>
        <w:rPr>
          <w:rFonts w:ascii="Times New Roman" w:eastAsia="Times New Roman" w:hAnsi="Times New Roman" w:cs="Times New Roman"/>
          <w:sz w:val="24"/>
          <w:szCs w:val="24"/>
        </w:rPr>
      </w:pPr>
    </w:p>
    <w:p w14:paraId="32EC89E0" w14:textId="377224AD" w:rsidR="00C41861" w:rsidRPr="00952B79" w:rsidRDefault="00C41861" w:rsidP="2C49318B">
      <w:pPr>
        <w:rPr>
          <w:rFonts w:ascii="Times New Roman" w:eastAsia="Times New Roman" w:hAnsi="Times New Roman" w:cs="Times New Roman"/>
          <w:sz w:val="24"/>
          <w:szCs w:val="24"/>
        </w:rPr>
      </w:pPr>
    </w:p>
    <w:p w14:paraId="767FE572" w14:textId="77777777" w:rsidR="00C41861" w:rsidRPr="00952B79" w:rsidRDefault="00C41861" w:rsidP="2C49318B">
      <w:pPr>
        <w:rPr>
          <w:rFonts w:ascii="Times New Roman" w:eastAsia="Times New Roman" w:hAnsi="Times New Roman" w:cs="Times New Roman"/>
          <w:sz w:val="24"/>
          <w:szCs w:val="24"/>
        </w:rPr>
      </w:pPr>
    </w:p>
    <w:p w14:paraId="7E4375FB" w14:textId="306C2412" w:rsidR="2C49318B"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Activity Diagram: </w:t>
      </w:r>
    </w:p>
    <w:p w14:paraId="29D6F7EB" w14:textId="1D133F08" w:rsidR="2C49318B" w:rsidRPr="00952B79" w:rsidRDefault="2C49318B" w:rsidP="2C49318B">
      <w:pPr>
        <w:rPr>
          <w:rFonts w:ascii="Times New Roman" w:eastAsia="Times New Roman" w:hAnsi="Times New Roman" w:cs="Times New Roman"/>
          <w:sz w:val="24"/>
          <w:szCs w:val="24"/>
        </w:rPr>
      </w:pPr>
      <w:commentRangeStart w:id="38"/>
      <w:r w:rsidRPr="00952B79">
        <w:rPr>
          <w:rFonts w:ascii="Times New Roman" w:hAnsi="Times New Roman" w:cs="Times New Roman"/>
          <w:noProof/>
        </w:rPr>
        <w:lastRenderedPageBreak/>
        <w:drawing>
          <wp:inline distT="0" distB="0" distL="0" distR="0" wp14:anchorId="619EE45E" wp14:editId="76BA8537">
            <wp:extent cx="6467475" cy="5632092"/>
            <wp:effectExtent l="0" t="0" r="0" b="0"/>
            <wp:docPr id="14921759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467475" cy="5632092"/>
                    </a:xfrm>
                    <a:prstGeom prst="rect">
                      <a:avLst/>
                    </a:prstGeom>
                  </pic:spPr>
                </pic:pic>
              </a:graphicData>
            </a:graphic>
          </wp:inline>
        </w:drawing>
      </w:r>
      <w:commentRangeEnd w:id="38"/>
      <w:r w:rsidR="000E2162">
        <w:rPr>
          <w:rStyle w:val="CommentReference"/>
        </w:rPr>
        <w:commentReference w:id="38"/>
      </w:r>
    </w:p>
    <w:p w14:paraId="5E4944C2" w14:textId="12CE7DD5" w:rsidR="2C484D99" w:rsidRPr="00952B79" w:rsidRDefault="2C484D99" w:rsidP="2C49318B">
      <w:pPr>
        <w:rPr>
          <w:rFonts w:ascii="Times New Roman" w:eastAsia="Times New Roman" w:hAnsi="Times New Roman" w:cs="Times New Roman"/>
          <w:sz w:val="24"/>
          <w:szCs w:val="24"/>
        </w:rPr>
      </w:pPr>
    </w:p>
    <w:p w14:paraId="54877EA6" w14:textId="77777777" w:rsidR="00C41861" w:rsidRPr="00952B79" w:rsidRDefault="00C41861" w:rsidP="2C49318B">
      <w:pPr>
        <w:rPr>
          <w:rFonts w:ascii="Times New Roman" w:eastAsia="Times New Roman" w:hAnsi="Times New Roman" w:cs="Times New Roman"/>
          <w:b/>
          <w:bCs/>
          <w:sz w:val="24"/>
          <w:szCs w:val="24"/>
          <w:u w:val="single"/>
        </w:rPr>
      </w:pPr>
    </w:p>
    <w:p w14:paraId="7C855DAF" w14:textId="77777777" w:rsidR="00C41861" w:rsidRPr="00952B79" w:rsidRDefault="00C41861" w:rsidP="2C49318B">
      <w:pPr>
        <w:rPr>
          <w:rFonts w:ascii="Times New Roman" w:eastAsia="Times New Roman" w:hAnsi="Times New Roman" w:cs="Times New Roman"/>
          <w:b/>
          <w:bCs/>
          <w:sz w:val="24"/>
          <w:szCs w:val="24"/>
          <w:u w:val="single"/>
        </w:rPr>
      </w:pPr>
    </w:p>
    <w:p w14:paraId="6798A58A" w14:textId="77777777" w:rsidR="00C41861" w:rsidRPr="00952B79" w:rsidRDefault="00C41861" w:rsidP="2C49318B">
      <w:pPr>
        <w:rPr>
          <w:rFonts w:ascii="Times New Roman" w:eastAsia="Times New Roman" w:hAnsi="Times New Roman" w:cs="Times New Roman"/>
          <w:b/>
          <w:bCs/>
          <w:sz w:val="24"/>
          <w:szCs w:val="24"/>
          <w:u w:val="single"/>
        </w:rPr>
      </w:pPr>
    </w:p>
    <w:p w14:paraId="1661FF9F" w14:textId="77777777" w:rsidR="00C41861" w:rsidRPr="00952B79" w:rsidRDefault="00C41861" w:rsidP="2C49318B">
      <w:pPr>
        <w:rPr>
          <w:rFonts w:ascii="Times New Roman" w:eastAsia="Times New Roman" w:hAnsi="Times New Roman" w:cs="Times New Roman"/>
          <w:b/>
          <w:bCs/>
          <w:sz w:val="24"/>
          <w:szCs w:val="24"/>
          <w:u w:val="single"/>
        </w:rPr>
      </w:pPr>
    </w:p>
    <w:p w14:paraId="10685A09" w14:textId="77777777" w:rsidR="00C41861" w:rsidRPr="00952B79" w:rsidRDefault="00C41861" w:rsidP="2C49318B">
      <w:pPr>
        <w:rPr>
          <w:rFonts w:ascii="Times New Roman" w:eastAsia="Times New Roman" w:hAnsi="Times New Roman" w:cs="Times New Roman"/>
          <w:b/>
          <w:bCs/>
          <w:sz w:val="24"/>
          <w:szCs w:val="24"/>
          <w:u w:val="single"/>
        </w:rPr>
      </w:pPr>
    </w:p>
    <w:p w14:paraId="165B6359" w14:textId="77777777" w:rsidR="00C41861" w:rsidRPr="00952B79" w:rsidRDefault="00C41861" w:rsidP="2C49318B">
      <w:pPr>
        <w:rPr>
          <w:rFonts w:ascii="Times New Roman" w:eastAsia="Times New Roman" w:hAnsi="Times New Roman" w:cs="Times New Roman"/>
          <w:b/>
          <w:bCs/>
          <w:sz w:val="24"/>
          <w:szCs w:val="24"/>
          <w:u w:val="single"/>
        </w:rPr>
      </w:pPr>
    </w:p>
    <w:p w14:paraId="14171677" w14:textId="2C352BFC" w:rsidR="2C484D99" w:rsidRPr="00952B79" w:rsidRDefault="2C49318B" w:rsidP="2C49318B">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t>Timeline</w:t>
      </w:r>
    </w:p>
    <w:p w14:paraId="5E097DF8" w14:textId="47BDE350"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lastRenderedPageBreak/>
        <w:t>September 14</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xml:space="preserve">, 2018 (Fri): </w:t>
      </w:r>
    </w:p>
    <w:p w14:paraId="2782979A" w14:textId="78EF2689" w:rsidR="2C484D99" w:rsidRPr="00952B79" w:rsidRDefault="00677316" w:rsidP="00677316">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Discuss and finalize the architecture pattern for the project</w:t>
      </w:r>
    </w:p>
    <w:p w14:paraId="007402E4" w14:textId="1F9C8372" w:rsidR="2C484D99" w:rsidRPr="00952B79" w:rsidRDefault="2C49318B" w:rsidP="2C49318B">
      <w:pPr>
        <w:rPr>
          <w:rFonts w:ascii="Times New Roman" w:eastAsia="Times New Roman" w:hAnsi="Times New Roman" w:cs="Times New Roman"/>
        </w:rPr>
      </w:pPr>
      <w:r w:rsidRPr="00952B79">
        <w:rPr>
          <w:rFonts w:ascii="Times New Roman" w:eastAsia="Times New Roman" w:hAnsi="Times New Roman" w:cs="Times New Roman"/>
        </w:rPr>
        <w:t>- I</w:t>
      </w:r>
      <w:r w:rsidRPr="00952B79">
        <w:rPr>
          <w:rFonts w:ascii="Times New Roman" w:eastAsia="Times New Roman" w:hAnsi="Times New Roman" w:cs="Times New Roman"/>
          <w:sz w:val="24"/>
          <w:szCs w:val="24"/>
        </w:rPr>
        <w:t>nitialize building the GUI for the project.</w:t>
      </w:r>
    </w:p>
    <w:p w14:paraId="206B0B38" w14:textId="2326C643"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70BD9D21" w14:textId="4242C3F5"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September 21</w:t>
      </w:r>
      <w:r w:rsidRPr="00952B79">
        <w:rPr>
          <w:rFonts w:ascii="Times New Roman" w:eastAsia="Times New Roman" w:hAnsi="Times New Roman" w:cs="Times New Roman"/>
          <w:b/>
          <w:bCs/>
          <w:sz w:val="24"/>
          <w:szCs w:val="24"/>
          <w:vertAlign w:val="superscript"/>
        </w:rPr>
        <w:t>st</w:t>
      </w:r>
      <w:proofErr w:type="gramStart"/>
      <w:r w:rsidRPr="00952B79">
        <w:rPr>
          <w:rFonts w:ascii="Times New Roman" w:eastAsia="Times New Roman" w:hAnsi="Times New Roman" w:cs="Times New Roman"/>
          <w:b/>
          <w:bCs/>
          <w:sz w:val="24"/>
          <w:szCs w:val="24"/>
        </w:rPr>
        <w:t>,2018</w:t>
      </w:r>
      <w:proofErr w:type="gramEnd"/>
      <w:r w:rsidRPr="00952B79">
        <w:rPr>
          <w:rFonts w:ascii="Times New Roman" w:eastAsia="Times New Roman" w:hAnsi="Times New Roman" w:cs="Times New Roman"/>
          <w:b/>
          <w:bCs/>
          <w:sz w:val="24"/>
          <w:szCs w:val="24"/>
        </w:rPr>
        <w:t xml:space="preserve"> (Fri): </w:t>
      </w:r>
    </w:p>
    <w:p w14:paraId="16AC48C3" w14:textId="6D074950"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Create the architectural pattern diagram and the state diagram of the software. </w:t>
      </w:r>
    </w:p>
    <w:p w14:paraId="4D60FDA4" w14:textId="0137F8B0"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Continue building the GUI.</w:t>
      </w:r>
    </w:p>
    <w:p w14:paraId="7B762A16" w14:textId="05AD7DBB"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Discuss the classes that need to be involved to create the program.</w:t>
      </w:r>
    </w:p>
    <w:p w14:paraId="23EB11C2" w14:textId="4630EC38"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Context and the Timeline for Project 2</w:t>
      </w:r>
    </w:p>
    <w:p w14:paraId="333C1D9B" w14:textId="2F1DC671"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089E6616" w14:textId="57A5DE86"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September 28</w:t>
      </w:r>
      <w:r w:rsidRPr="00952B79">
        <w:rPr>
          <w:rFonts w:ascii="Times New Roman" w:eastAsia="Times New Roman" w:hAnsi="Times New Roman" w:cs="Times New Roman"/>
          <w:b/>
          <w:bCs/>
          <w:sz w:val="24"/>
          <w:szCs w:val="24"/>
          <w:vertAlign w:val="superscript"/>
        </w:rPr>
        <w:t>th</w:t>
      </w:r>
      <w:proofErr w:type="gramStart"/>
      <w:r w:rsidRPr="00952B79">
        <w:rPr>
          <w:rFonts w:ascii="Times New Roman" w:eastAsia="Times New Roman" w:hAnsi="Times New Roman" w:cs="Times New Roman"/>
          <w:b/>
          <w:bCs/>
          <w:sz w:val="24"/>
          <w:szCs w:val="24"/>
        </w:rPr>
        <w:t>,2018</w:t>
      </w:r>
      <w:proofErr w:type="gramEnd"/>
      <w:r w:rsidRPr="00952B79">
        <w:rPr>
          <w:rFonts w:ascii="Times New Roman" w:eastAsia="Times New Roman" w:hAnsi="Times New Roman" w:cs="Times New Roman"/>
          <w:b/>
          <w:bCs/>
          <w:sz w:val="24"/>
          <w:szCs w:val="24"/>
        </w:rPr>
        <w:t xml:space="preserve"> (Fri):</w:t>
      </w:r>
    </w:p>
    <w:p w14:paraId="0BC9042F" w14:textId="13F5760A"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left-over details of the architectural and the state design diagrams.</w:t>
      </w:r>
    </w:p>
    <w:p w14:paraId="572BF51F" w14:textId="6C11F379"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Discuss the classes included in the program and how to translate them into a class diagram.</w:t>
      </w:r>
    </w:p>
    <w:p w14:paraId="49627C01" w14:textId="06946B60"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Build the GUI until the boxes can be moved around, for project 2 prototype.</w:t>
      </w:r>
    </w:p>
    <w:p w14:paraId="51AC8B2E" w14:textId="2A58A6D4"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2F055AE0" w14:textId="0A7408A6"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3</w:t>
      </w:r>
      <w:r w:rsidRPr="00952B79">
        <w:rPr>
          <w:rFonts w:ascii="Times New Roman" w:eastAsia="Times New Roman" w:hAnsi="Times New Roman" w:cs="Times New Roman"/>
          <w:b/>
          <w:bCs/>
          <w:sz w:val="24"/>
          <w:szCs w:val="24"/>
          <w:vertAlign w:val="superscript"/>
        </w:rPr>
        <w:t>rd</w:t>
      </w:r>
      <w:r w:rsidRPr="00952B79">
        <w:rPr>
          <w:rFonts w:ascii="Times New Roman" w:eastAsia="Times New Roman" w:hAnsi="Times New Roman" w:cs="Times New Roman"/>
          <w:b/>
          <w:bCs/>
          <w:sz w:val="24"/>
          <w:szCs w:val="24"/>
        </w:rPr>
        <w:t>, 2018 (Wed):</w:t>
      </w:r>
    </w:p>
    <w:p w14:paraId="51DE01E7" w14:textId="220786EC"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class diagram</w:t>
      </w:r>
    </w:p>
    <w:p w14:paraId="7ADA6335" w14:textId="4F63A8E6"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prototype as much as possible.</w:t>
      </w:r>
    </w:p>
    <w:p w14:paraId="037C9DAD" w14:textId="315D9CC5"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4790BCE3" w14:textId="4252765E"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5</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 (Fri):</w:t>
      </w:r>
    </w:p>
    <w:p w14:paraId="0FE150B2" w14:textId="3B56D1CD"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putting the entire document together.</w:t>
      </w:r>
    </w:p>
    <w:p w14:paraId="088B1A95" w14:textId="1CEF1876"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Finalize the prototype and make it ready for submission.</w:t>
      </w:r>
    </w:p>
    <w:p w14:paraId="70D4F914" w14:textId="0402589A"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Straighten out any final details of the project.</w:t>
      </w:r>
    </w:p>
    <w:p w14:paraId="4642991B" w14:textId="4E8540D5"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Submit the Project 2.</w:t>
      </w:r>
    </w:p>
    <w:p w14:paraId="188B66B8" w14:textId="06FA3C6B"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7F6B273F" w14:textId="2DA6D442"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12</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2018(Fri):</w:t>
      </w:r>
    </w:p>
    <w:p w14:paraId="6EF99568" w14:textId="67A2FAFD"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Work on implementing the classes of the software</w:t>
      </w:r>
    </w:p>
    <w:p w14:paraId="2F3B30B1" w14:textId="467EED84"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Continue the functionality of boxes and arrows in the software.</w:t>
      </w:r>
    </w:p>
    <w:p w14:paraId="20785426" w14:textId="4D16865B" w:rsidR="2C49318B"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lastRenderedPageBreak/>
        <w:t>- Start trying to figure out how to make the boxes and arrows interact.</w:t>
      </w:r>
    </w:p>
    <w:p w14:paraId="6B4565C2" w14:textId="4A73DBF2"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All of us submit the Assignment 2 to blackboard, individually</w:t>
      </w:r>
    </w:p>
    <w:p w14:paraId="28BBE39F" w14:textId="6448279E"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6D84621D" w14:textId="1BB57710"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19</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2018(Fri):</w:t>
      </w:r>
    </w:p>
    <w:p w14:paraId="19D71340" w14:textId="077A73DE" w:rsidR="2C49318B"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Boxes and Arrows need to be functional.</w:t>
      </w:r>
    </w:p>
    <w:p w14:paraId="350D3590" w14:textId="2EF60377"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commentRangeStart w:id="39"/>
      <w:r w:rsidRPr="00952B79">
        <w:rPr>
          <w:rFonts w:ascii="Times New Roman" w:eastAsia="Times New Roman" w:hAnsi="Times New Roman" w:cs="Times New Roman"/>
          <w:sz w:val="24"/>
          <w:szCs w:val="24"/>
        </w:rPr>
        <w:t>Continue implementing the classes in the software.</w:t>
      </w:r>
      <w:commentRangeEnd w:id="39"/>
      <w:r w:rsidR="00B115B5">
        <w:rPr>
          <w:rStyle w:val="CommentReference"/>
        </w:rPr>
        <w:commentReference w:id="39"/>
      </w:r>
    </w:p>
    <w:p w14:paraId="3B2CF23A" w14:textId="28265D27"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Work on the GUI design details.</w:t>
      </w:r>
    </w:p>
    <w:p w14:paraId="4374D19C" w14:textId="1047425C"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3195A072" w14:textId="6197E8BA"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26</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2018(Fri):</w:t>
      </w:r>
    </w:p>
    <w:p w14:paraId="182730FC" w14:textId="18C59FC2"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commentRangeStart w:id="40"/>
      <w:r w:rsidRPr="00952B79">
        <w:rPr>
          <w:rFonts w:ascii="Times New Roman" w:eastAsia="Times New Roman" w:hAnsi="Times New Roman" w:cs="Times New Roman"/>
          <w:sz w:val="24"/>
          <w:szCs w:val="24"/>
        </w:rPr>
        <w:t>Complete the functionality of the entire GUI of the software.</w:t>
      </w:r>
      <w:commentRangeEnd w:id="40"/>
      <w:r w:rsidR="00B115B5">
        <w:rPr>
          <w:rStyle w:val="CommentReference"/>
        </w:rPr>
        <w:commentReference w:id="40"/>
      </w:r>
    </w:p>
    <w:p w14:paraId="50C2EF89" w14:textId="127EFD63"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commentRangeStart w:id="41"/>
      <w:r w:rsidRPr="00952B79">
        <w:rPr>
          <w:rFonts w:ascii="Times New Roman" w:eastAsia="Times New Roman" w:hAnsi="Times New Roman" w:cs="Times New Roman"/>
          <w:sz w:val="24"/>
          <w:szCs w:val="24"/>
        </w:rPr>
        <w:t>Make the program run without glitches</w:t>
      </w:r>
      <w:commentRangeEnd w:id="41"/>
      <w:r w:rsidR="00B115B5">
        <w:rPr>
          <w:rStyle w:val="CommentReference"/>
        </w:rPr>
        <w:commentReference w:id="41"/>
      </w:r>
    </w:p>
    <w:p w14:paraId="620E13E4" w14:textId="15FEA598"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 xml:space="preserve"> </w:t>
      </w:r>
    </w:p>
    <w:p w14:paraId="6B75DD42" w14:textId="252925C4"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30</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2018(Wed):</w:t>
      </w:r>
    </w:p>
    <w:p w14:paraId="1A7125B8" w14:textId="740BF8A9"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commentRangeStart w:id="42"/>
      <w:r w:rsidRPr="00952B79">
        <w:rPr>
          <w:rFonts w:ascii="Times New Roman" w:eastAsia="Times New Roman" w:hAnsi="Times New Roman" w:cs="Times New Roman"/>
          <w:sz w:val="24"/>
          <w:szCs w:val="24"/>
        </w:rPr>
        <w:t>Make sure that all the final details of the GUI are accounted for.</w:t>
      </w:r>
      <w:commentRangeEnd w:id="42"/>
      <w:r w:rsidR="00397CA3">
        <w:rPr>
          <w:rStyle w:val="CommentReference"/>
        </w:rPr>
        <w:commentReference w:id="42"/>
      </w:r>
    </w:p>
    <w:p w14:paraId="7FEED096" w14:textId="04CA093B"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commentRangeStart w:id="43"/>
      <w:r w:rsidRPr="00952B79">
        <w:rPr>
          <w:rFonts w:ascii="Times New Roman" w:eastAsia="Times New Roman" w:hAnsi="Times New Roman" w:cs="Times New Roman"/>
          <w:sz w:val="24"/>
          <w:szCs w:val="24"/>
        </w:rPr>
        <w:t>Have the final version of the GUI running successfully.</w:t>
      </w:r>
      <w:commentRangeEnd w:id="43"/>
      <w:r w:rsidR="00397CA3">
        <w:rPr>
          <w:rStyle w:val="CommentReference"/>
        </w:rPr>
        <w:commentReference w:id="43"/>
      </w:r>
    </w:p>
    <w:p w14:paraId="413E74FD" w14:textId="022257C9"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commentRangeStart w:id="44"/>
      <w:r w:rsidRPr="00952B79">
        <w:rPr>
          <w:rFonts w:ascii="Times New Roman" w:eastAsia="Times New Roman" w:hAnsi="Times New Roman" w:cs="Times New Roman"/>
          <w:sz w:val="24"/>
          <w:szCs w:val="24"/>
        </w:rPr>
        <w:t>Make sure all the classes are accounted for.</w:t>
      </w:r>
      <w:commentRangeEnd w:id="44"/>
      <w:r w:rsidR="00397CA3">
        <w:rPr>
          <w:rStyle w:val="CommentReference"/>
        </w:rPr>
        <w:commentReference w:id="44"/>
      </w:r>
    </w:p>
    <w:p w14:paraId="60B14802" w14:textId="1724847B"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26E31EA8" w14:textId="03990A66"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November 2nd</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2018(Fri):</w:t>
      </w:r>
    </w:p>
    <w:p w14:paraId="364C8578" w14:textId="0A1936AE"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Final Checking of Project 3</w:t>
      </w:r>
    </w:p>
    <w:p w14:paraId="75A37974" w14:textId="2B1A8E9A"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Submit Project 3</w:t>
      </w:r>
    </w:p>
    <w:p w14:paraId="255423B1" w14:textId="0C3BF467" w:rsidR="2C484D99" w:rsidRPr="00952B79" w:rsidRDefault="2C484D99" w:rsidP="2C49318B">
      <w:pPr>
        <w:rPr>
          <w:rFonts w:ascii="Times New Roman" w:eastAsia="Times New Roman" w:hAnsi="Times New Roman" w:cs="Times New Roman"/>
          <w:sz w:val="24"/>
          <w:szCs w:val="24"/>
        </w:rPr>
      </w:pPr>
    </w:p>
    <w:p w14:paraId="480CF6FE" w14:textId="0EE5399E" w:rsidR="2C484D99" w:rsidRDefault="00FB31EC" w:rsidP="2C49318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Prototype</w:t>
      </w:r>
    </w:p>
    <w:p w14:paraId="0AE0186D" w14:textId="2D27102B" w:rsidR="00FB31EC" w:rsidRDefault="00FB31EC" w:rsidP="2C49318B">
      <w:pPr>
        <w:rPr>
          <w:rFonts w:ascii="Times New Roman" w:eastAsia="Times New Roman" w:hAnsi="Times New Roman" w:cs="Times New Roman"/>
          <w:b/>
          <w:sz w:val="24"/>
          <w:szCs w:val="24"/>
          <w:u w:val="single"/>
        </w:rPr>
      </w:pPr>
    </w:p>
    <w:p w14:paraId="62BCC7C7" w14:textId="327648E3" w:rsidR="008C1EC7" w:rsidRDefault="009F4702" w:rsidP="2C493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prototype is located </w:t>
      </w:r>
      <w:r w:rsidR="002C3C3B">
        <w:rPr>
          <w:rFonts w:ascii="Times New Roman" w:eastAsia="Times New Roman" w:hAnsi="Times New Roman" w:cs="Times New Roman"/>
          <w:sz w:val="24"/>
          <w:szCs w:val="24"/>
        </w:rPr>
        <w:t xml:space="preserve">on GitHub under our </w:t>
      </w:r>
      <w:r w:rsidR="00353987">
        <w:rPr>
          <w:rFonts w:ascii="Times New Roman" w:eastAsia="Times New Roman" w:hAnsi="Times New Roman" w:cs="Times New Roman"/>
          <w:sz w:val="24"/>
          <w:szCs w:val="24"/>
        </w:rPr>
        <w:t>repository</w:t>
      </w:r>
      <w:r w:rsidR="008C1EC7">
        <w:rPr>
          <w:rFonts w:ascii="Times New Roman" w:eastAsia="Times New Roman" w:hAnsi="Times New Roman" w:cs="Times New Roman"/>
          <w:sz w:val="24"/>
          <w:szCs w:val="24"/>
        </w:rPr>
        <w:t>:</w:t>
      </w:r>
    </w:p>
    <w:p w14:paraId="4EA40B6D" w14:textId="0E08D348" w:rsidR="00B4039C" w:rsidRDefault="008C1EC7" w:rsidP="008C1EC7">
      <w:pPr>
        <w:ind w:firstLine="720"/>
        <w:rPr>
          <w:ins w:id="45" w:author="Wittman, Barry" w:date="2018-10-15T17:04:00Z"/>
          <w:rFonts w:ascii="Times New Roman" w:eastAsia="Times New Roman" w:hAnsi="Times New Roman" w:cs="Times New Roman"/>
          <w:sz w:val="24"/>
          <w:szCs w:val="24"/>
        </w:rPr>
      </w:pPr>
      <w:r>
        <w:rPr>
          <w:rFonts w:ascii="Times New Roman" w:eastAsia="Times New Roman" w:hAnsi="Times New Roman" w:cs="Times New Roman"/>
          <w:sz w:val="24"/>
          <w:szCs w:val="24"/>
        </w:rPr>
        <w:t>COMP3100-fall2018-2/</w:t>
      </w:r>
      <w:proofErr w:type="spellStart"/>
      <w:r>
        <w:rPr>
          <w:rFonts w:ascii="Times New Roman" w:eastAsia="Times New Roman" w:hAnsi="Times New Roman" w:cs="Times New Roman"/>
          <w:sz w:val="24"/>
          <w:szCs w:val="24"/>
        </w:rPr>
        <w:t>pickapath</w:t>
      </w:r>
      <w:proofErr w:type="spellEnd"/>
      <w:r>
        <w:rPr>
          <w:rFonts w:ascii="Times New Roman" w:eastAsia="Times New Roman" w:hAnsi="Times New Roman" w:cs="Times New Roman"/>
          <w:sz w:val="24"/>
          <w:szCs w:val="24"/>
        </w:rPr>
        <w:t>/Prototype.java</w:t>
      </w:r>
    </w:p>
    <w:p w14:paraId="039E2D67" w14:textId="66407D64" w:rsidR="00714833" w:rsidRDefault="00714833" w:rsidP="008C1EC7">
      <w:pPr>
        <w:ind w:firstLine="720"/>
        <w:rPr>
          <w:ins w:id="46" w:author="Wittman, Barry" w:date="2018-10-15T17:04:00Z"/>
          <w:rFonts w:ascii="Times New Roman" w:eastAsia="Times New Roman" w:hAnsi="Times New Roman" w:cs="Times New Roman"/>
          <w:sz w:val="24"/>
          <w:szCs w:val="24"/>
        </w:rPr>
      </w:pPr>
    </w:p>
    <w:p w14:paraId="40492A7D" w14:textId="0FF58CD7" w:rsidR="00714833" w:rsidRPr="00775F94" w:rsidRDefault="00714833" w:rsidP="00714833">
      <w:pPr>
        <w:rPr>
          <w:ins w:id="47" w:author="Wittman, Barry" w:date="2018-10-15T17:04:00Z"/>
        </w:rPr>
      </w:pPr>
      <w:ins w:id="48" w:author="Wittman, Barry" w:date="2018-10-15T17:04:00Z">
        <w:r w:rsidRPr="000C0BE6">
          <w:t>Context</w:t>
        </w:r>
        <w:r w:rsidRPr="00775F94">
          <w:t>:</w:t>
        </w:r>
        <w:r w:rsidRPr="00775F94">
          <w:tab/>
        </w:r>
        <w:r>
          <w:t>2</w:t>
        </w:r>
        <w:r w:rsidRPr="00775F94">
          <w:t>/5</w:t>
        </w:r>
      </w:ins>
    </w:p>
    <w:p w14:paraId="51EFD321" w14:textId="1FF2BA9D" w:rsidR="00714833" w:rsidRPr="00775F94" w:rsidRDefault="00714833" w:rsidP="00714833">
      <w:pPr>
        <w:rPr>
          <w:ins w:id="49" w:author="Wittman, Barry" w:date="2018-10-15T17:04:00Z"/>
        </w:rPr>
      </w:pPr>
      <w:ins w:id="50" w:author="Wittman, Barry" w:date="2018-10-15T17:04:00Z">
        <w:r>
          <w:t>The context of your system is not explained, and you don’t provide a diagram.</w:t>
        </w:r>
      </w:ins>
    </w:p>
    <w:p w14:paraId="78836B08" w14:textId="77777777" w:rsidR="00714833" w:rsidRPr="00775F94" w:rsidRDefault="00714833" w:rsidP="00714833">
      <w:pPr>
        <w:rPr>
          <w:ins w:id="51" w:author="Wittman, Barry" w:date="2018-10-15T17:04:00Z"/>
        </w:rPr>
      </w:pPr>
    </w:p>
    <w:p w14:paraId="64AE0E23" w14:textId="7BF9D50B" w:rsidR="00714833" w:rsidRPr="00775F94" w:rsidRDefault="00714833" w:rsidP="00714833">
      <w:pPr>
        <w:rPr>
          <w:ins w:id="52" w:author="Wittman, Barry" w:date="2018-10-15T17:04:00Z"/>
        </w:rPr>
      </w:pPr>
      <w:ins w:id="53" w:author="Wittman, Barry" w:date="2018-10-15T17:04:00Z">
        <w:r w:rsidRPr="000C0BE6">
          <w:t>System Architecture</w:t>
        </w:r>
        <w:r w:rsidRPr="00775F94">
          <w:t>:</w:t>
        </w:r>
        <w:r w:rsidRPr="00775F94">
          <w:tab/>
        </w:r>
        <w:r>
          <w:t>1</w:t>
        </w:r>
      </w:ins>
      <w:ins w:id="54" w:author="Wittman, Barry" w:date="2018-10-15T17:06:00Z">
        <w:r>
          <w:t>3</w:t>
        </w:r>
      </w:ins>
      <w:ins w:id="55" w:author="Wittman, Barry" w:date="2018-10-15T17:04:00Z">
        <w:r w:rsidRPr="00775F94">
          <w:t>/</w:t>
        </w:r>
        <w:r w:rsidRPr="000C0BE6">
          <w:t>15</w:t>
        </w:r>
      </w:ins>
    </w:p>
    <w:p w14:paraId="20354466" w14:textId="563C1F55" w:rsidR="00714833" w:rsidRDefault="00714833" w:rsidP="00714833">
      <w:pPr>
        <w:rPr>
          <w:ins w:id="56" w:author="Wittman, Barry" w:date="2018-10-15T17:04:00Z"/>
        </w:rPr>
      </w:pPr>
      <w:ins w:id="57" w:author="Wittman, Barry" w:date="2018-10-15T17:05:00Z">
        <w:r>
          <w:t>MVC is a good choice for your system architecture, but you should explain more.</w:t>
        </w:r>
      </w:ins>
    </w:p>
    <w:p w14:paraId="368DAF2F" w14:textId="77777777" w:rsidR="00714833" w:rsidRPr="00775F94" w:rsidRDefault="00714833" w:rsidP="00714833">
      <w:pPr>
        <w:rPr>
          <w:ins w:id="58" w:author="Wittman, Barry" w:date="2018-10-15T17:04:00Z"/>
        </w:rPr>
      </w:pPr>
      <w:ins w:id="59" w:author="Wittman, Barry" w:date="2018-10-15T17:04:00Z">
        <w:r>
          <w:t xml:space="preserve"> </w:t>
        </w:r>
      </w:ins>
    </w:p>
    <w:p w14:paraId="74866567" w14:textId="41BE87D0" w:rsidR="00714833" w:rsidRPr="00775F94" w:rsidRDefault="00714833" w:rsidP="00714833">
      <w:pPr>
        <w:rPr>
          <w:ins w:id="60" w:author="Wittman, Barry" w:date="2018-10-15T17:04:00Z"/>
        </w:rPr>
      </w:pPr>
      <w:ins w:id="61" w:author="Wittman, Barry" w:date="2018-10-15T17:04:00Z">
        <w:r>
          <w:t>Class Diagram</w:t>
        </w:r>
        <w:r w:rsidRPr="00775F94">
          <w:t>:</w:t>
        </w:r>
        <w:r w:rsidRPr="00775F94">
          <w:tab/>
        </w:r>
        <w:r>
          <w:t>1</w:t>
        </w:r>
      </w:ins>
      <w:ins w:id="62" w:author="Wittman, Barry" w:date="2018-10-15T17:17:00Z">
        <w:r w:rsidR="00015A9C">
          <w:t>8</w:t>
        </w:r>
      </w:ins>
      <w:ins w:id="63" w:author="Wittman, Barry" w:date="2018-10-15T17:04:00Z">
        <w:r w:rsidRPr="00775F94">
          <w:t>/</w:t>
        </w:r>
        <w:r>
          <w:t>20</w:t>
        </w:r>
      </w:ins>
    </w:p>
    <w:p w14:paraId="62ED1D9F" w14:textId="3EEA4CB1" w:rsidR="00714833" w:rsidRPr="00775F94" w:rsidRDefault="00714833" w:rsidP="00714833">
      <w:pPr>
        <w:rPr>
          <w:ins w:id="64" w:author="Wittman, Barry" w:date="2018-10-15T17:04:00Z"/>
        </w:rPr>
      </w:pPr>
      <w:ins w:id="65" w:author="Wittman, Barry" w:date="2018-10-15T17:04:00Z">
        <w:r>
          <w:t xml:space="preserve">Your class diagram was helpful.  Where is the view class that holds </w:t>
        </w:r>
      </w:ins>
      <w:ins w:id="66" w:author="Wittman, Barry" w:date="2018-10-15T17:06:00Z">
        <w:r>
          <w:t>everything?</w:t>
        </w:r>
      </w:ins>
      <w:ins w:id="67" w:author="Wittman, Barry" w:date="2018-10-15T17:17:00Z">
        <w:r w:rsidR="00015A9C">
          <w:t xml:space="preserve">  What uses a design pattern?</w:t>
        </w:r>
      </w:ins>
      <w:bookmarkStart w:id="68" w:name="_GoBack"/>
      <w:bookmarkEnd w:id="68"/>
    </w:p>
    <w:p w14:paraId="3D964AAF" w14:textId="77777777" w:rsidR="00714833" w:rsidRPr="00775F94" w:rsidRDefault="00714833" w:rsidP="00714833">
      <w:pPr>
        <w:rPr>
          <w:ins w:id="69" w:author="Wittman, Barry" w:date="2018-10-15T17:04:00Z"/>
        </w:rPr>
      </w:pPr>
    </w:p>
    <w:p w14:paraId="49BBE0F5" w14:textId="77777777" w:rsidR="00714833" w:rsidRPr="00775F94" w:rsidRDefault="00714833" w:rsidP="00714833">
      <w:pPr>
        <w:rPr>
          <w:ins w:id="70" w:author="Wittman, Barry" w:date="2018-10-15T17:04:00Z"/>
        </w:rPr>
      </w:pPr>
      <w:ins w:id="71" w:author="Wittman, Barry" w:date="2018-10-15T17:04:00Z">
        <w:r>
          <w:t>Design Models:</w:t>
        </w:r>
        <w:r w:rsidRPr="00775F94">
          <w:tab/>
        </w:r>
        <w:r>
          <w:t xml:space="preserve"> 11</w:t>
        </w:r>
        <w:r w:rsidRPr="00775F94">
          <w:t>/15</w:t>
        </w:r>
      </w:ins>
    </w:p>
    <w:p w14:paraId="47B1F87C" w14:textId="7ACEBE46" w:rsidR="00714833" w:rsidRPr="00775F94" w:rsidRDefault="00E93AC1" w:rsidP="00714833">
      <w:pPr>
        <w:rPr>
          <w:ins w:id="72" w:author="Wittman, Barry" w:date="2018-10-15T17:04:00Z"/>
        </w:rPr>
      </w:pPr>
      <w:ins w:id="73" w:author="Wittman, Barry" w:date="2018-10-15T17:07:00Z">
        <w:r>
          <w:t>Your state diagram gives useful information about how your program will transition through different states.  However, your activity diagram duplicates the same information.  Furthermore, that information doesn</w:t>
        </w:r>
      </w:ins>
      <w:ins w:id="74" w:author="Wittman, Barry" w:date="2018-10-15T17:08:00Z">
        <w:r>
          <w:t>’t make sense in an activity diagram because it’s not as if your program will be a set of decisions.</w:t>
        </w:r>
      </w:ins>
    </w:p>
    <w:p w14:paraId="119692F4" w14:textId="77777777" w:rsidR="00714833" w:rsidRPr="00775F94" w:rsidRDefault="00714833" w:rsidP="00714833">
      <w:pPr>
        <w:rPr>
          <w:ins w:id="75" w:author="Wittman, Barry" w:date="2018-10-15T17:04:00Z"/>
        </w:rPr>
      </w:pPr>
    </w:p>
    <w:p w14:paraId="58904F50" w14:textId="10A45F56" w:rsidR="00714833" w:rsidRPr="00775F94" w:rsidRDefault="00714833" w:rsidP="00714833">
      <w:pPr>
        <w:rPr>
          <w:ins w:id="76" w:author="Wittman, Barry" w:date="2018-10-15T17:04:00Z"/>
        </w:rPr>
      </w:pPr>
      <w:ins w:id="77" w:author="Wittman, Barry" w:date="2018-10-15T17:04:00Z">
        <w:r>
          <w:t>Prototype</w:t>
        </w:r>
        <w:r w:rsidRPr="00775F94">
          <w:t>:</w:t>
        </w:r>
        <w:r w:rsidRPr="00775F94">
          <w:tab/>
        </w:r>
      </w:ins>
      <w:ins w:id="78" w:author="Wittman, Barry" w:date="2018-10-15T17:09:00Z">
        <w:r w:rsidR="00E93AC1">
          <w:t>29</w:t>
        </w:r>
      </w:ins>
      <w:ins w:id="79" w:author="Wittman, Barry" w:date="2018-10-15T17:04:00Z">
        <w:r w:rsidRPr="00775F94">
          <w:t>/</w:t>
        </w:r>
        <w:r>
          <w:t>30</w:t>
        </w:r>
      </w:ins>
    </w:p>
    <w:p w14:paraId="333FA481" w14:textId="5FCE68FA" w:rsidR="00714833" w:rsidRPr="00775F94" w:rsidRDefault="00714833" w:rsidP="00714833">
      <w:pPr>
        <w:rPr>
          <w:ins w:id="80" w:author="Wittman, Barry" w:date="2018-10-15T17:04:00Z"/>
        </w:rPr>
      </w:pPr>
      <w:ins w:id="81" w:author="Wittman, Barry" w:date="2018-10-15T17:04:00Z">
        <w:r w:rsidRPr="00775F94">
          <w:t xml:space="preserve">Your </w:t>
        </w:r>
        <w:r>
          <w:t xml:space="preserve">prototype </w:t>
        </w:r>
      </w:ins>
      <w:ins w:id="82" w:author="Wittman, Barry" w:date="2018-10-15T17:09:00Z">
        <w:r w:rsidR="00E93AC1">
          <w:t>is a good start</w:t>
        </w:r>
      </w:ins>
      <w:ins w:id="83" w:author="Wittman, Barry" w:date="2018-10-15T17:04:00Z">
        <w:r>
          <w:t>.</w:t>
        </w:r>
      </w:ins>
      <w:ins w:id="84" w:author="Wittman, Barry" w:date="2018-10-15T17:09:00Z">
        <w:r w:rsidR="00E93AC1">
          <w:t xml:space="preserve">  It’s attractive and looks very much like the final product will likely look.  The box creation feature is nice, but the ability to drag boxes around or put text in them would have been useful.</w:t>
        </w:r>
      </w:ins>
    </w:p>
    <w:p w14:paraId="2B96A6AE" w14:textId="77777777" w:rsidR="00714833" w:rsidRPr="00775F94" w:rsidRDefault="00714833" w:rsidP="00714833">
      <w:pPr>
        <w:rPr>
          <w:ins w:id="85" w:author="Wittman, Barry" w:date="2018-10-15T17:04:00Z"/>
        </w:rPr>
      </w:pPr>
    </w:p>
    <w:p w14:paraId="4D85356E" w14:textId="2935F0C8" w:rsidR="00714833" w:rsidRPr="00775F94" w:rsidRDefault="00714833" w:rsidP="00714833">
      <w:pPr>
        <w:rPr>
          <w:ins w:id="86" w:author="Wittman, Barry" w:date="2018-10-15T17:04:00Z"/>
        </w:rPr>
      </w:pPr>
      <w:ins w:id="87" w:author="Wittman, Barry" w:date="2018-10-15T17:04:00Z">
        <w:r>
          <w:t>Timeline</w:t>
        </w:r>
        <w:r w:rsidRPr="00775F94">
          <w:t>:</w:t>
        </w:r>
        <w:r w:rsidRPr="000C0BE6">
          <w:tab/>
        </w:r>
      </w:ins>
      <w:ins w:id="88" w:author="Wittman, Barry" w:date="2018-10-15T17:10:00Z">
        <w:r w:rsidR="00E93AC1">
          <w:t>4</w:t>
        </w:r>
      </w:ins>
      <w:ins w:id="89" w:author="Wittman, Barry" w:date="2018-10-15T17:04:00Z">
        <w:r w:rsidRPr="00775F94">
          <w:t>/5</w:t>
        </w:r>
      </w:ins>
    </w:p>
    <w:p w14:paraId="111A7D49" w14:textId="1E8174AE" w:rsidR="00714833" w:rsidRPr="00E93AC1" w:rsidRDefault="00714833" w:rsidP="00714833">
      <w:pPr>
        <w:rPr>
          <w:ins w:id="90" w:author="Wittman, Barry" w:date="2018-10-15T17:04:00Z"/>
        </w:rPr>
      </w:pPr>
      <w:ins w:id="91" w:author="Wittman, Barry" w:date="2018-10-15T17:04:00Z">
        <w:r w:rsidRPr="00E93AC1">
          <w:t xml:space="preserve">The </w:t>
        </w:r>
      </w:ins>
      <w:ins w:id="92" w:author="Wittman, Barry" w:date="2018-10-15T17:10:00Z">
        <w:r w:rsidR="00E93AC1" w:rsidRPr="00E93AC1">
          <w:t>goals in your timeline should have been more specific</w:t>
        </w:r>
      </w:ins>
      <w:ins w:id="93" w:author="Wittman, Barry" w:date="2018-10-15T17:04:00Z">
        <w:r w:rsidRPr="00E93AC1">
          <w:t>.</w:t>
        </w:r>
      </w:ins>
      <w:ins w:id="94" w:author="Wittman, Barry" w:date="2018-10-15T17:10:00Z">
        <w:r w:rsidR="00E93AC1" w:rsidRPr="00E93AC1">
          <w:t xml:space="preserve"> “</w:t>
        </w:r>
        <w:r w:rsidR="00E93AC1" w:rsidRPr="00E93AC1">
          <w:rPr>
            <w:rPrChange w:id="95" w:author="Wittman, Barry" w:date="2018-10-15T17:11:00Z">
              <w:rPr>
                <w:rFonts w:ascii="Times New Roman" w:eastAsia="Times New Roman" w:hAnsi="Times New Roman" w:cs="Times New Roman"/>
                <w:sz w:val="24"/>
                <w:szCs w:val="24"/>
              </w:rPr>
            </w:rPrChange>
          </w:rPr>
          <w:t xml:space="preserve">Complete the functionality of the entire GUI of the software” </w:t>
        </w:r>
      </w:ins>
      <w:ins w:id="96" w:author="Wittman, Barry" w:date="2018-10-15T17:11:00Z">
        <w:r w:rsidR="00E93AC1">
          <w:t>was a goal.  Isn’t that the entire program?</w:t>
        </w:r>
      </w:ins>
    </w:p>
    <w:p w14:paraId="1124822B" w14:textId="77777777" w:rsidR="00E93AC1" w:rsidRDefault="00E93AC1" w:rsidP="00714833">
      <w:pPr>
        <w:rPr>
          <w:ins w:id="97" w:author="Wittman, Barry" w:date="2018-10-15T17:10:00Z"/>
        </w:rPr>
      </w:pPr>
    </w:p>
    <w:p w14:paraId="40450BA6" w14:textId="4BBB35AE" w:rsidR="00714833" w:rsidRPr="00775F94" w:rsidRDefault="00714833" w:rsidP="00714833">
      <w:pPr>
        <w:rPr>
          <w:ins w:id="98" w:author="Wittman, Barry" w:date="2018-10-15T17:04:00Z"/>
        </w:rPr>
      </w:pPr>
      <w:ins w:id="99" w:author="Wittman, Barry" w:date="2018-10-15T17:04:00Z">
        <w:r>
          <w:t>Spelling, Grammar, and Style</w:t>
        </w:r>
        <w:r w:rsidRPr="00775F94">
          <w:t>:</w:t>
        </w:r>
        <w:r w:rsidRPr="000C0BE6">
          <w:tab/>
        </w:r>
      </w:ins>
      <w:ins w:id="100" w:author="Wittman, Barry" w:date="2018-10-15T17:11:00Z">
        <w:r w:rsidR="00E93AC1">
          <w:t>8</w:t>
        </w:r>
      </w:ins>
      <w:ins w:id="101" w:author="Wittman, Barry" w:date="2018-10-15T17:04:00Z">
        <w:r w:rsidRPr="00775F94">
          <w:t>/</w:t>
        </w:r>
        <w:r>
          <w:t>10</w:t>
        </w:r>
      </w:ins>
    </w:p>
    <w:p w14:paraId="33DCA6A3" w14:textId="3BF43852" w:rsidR="00714833" w:rsidRPr="00775F94" w:rsidRDefault="00714833" w:rsidP="00714833">
      <w:pPr>
        <w:rPr>
          <w:ins w:id="102" w:author="Wittman, Barry" w:date="2018-10-15T17:04:00Z"/>
        </w:rPr>
      </w:pPr>
      <w:ins w:id="103" w:author="Wittman, Barry" w:date="2018-10-15T17:04:00Z">
        <w:r>
          <w:t xml:space="preserve">Your prototype had reasonable comments.  </w:t>
        </w:r>
      </w:ins>
      <w:ins w:id="104" w:author="Wittman, Barry" w:date="2018-10-15T17:11:00Z">
        <w:r w:rsidR="00E93AC1">
          <w:t xml:space="preserve">More text explaining your program would have been useful in your design document.  </w:t>
        </w:r>
      </w:ins>
      <w:ins w:id="105" w:author="Wittman, Barry" w:date="2018-10-15T17:12:00Z">
        <w:r w:rsidR="00E93AC1">
          <w:t>It’s a couple of paragraphs followed by diagrams.</w:t>
        </w:r>
      </w:ins>
    </w:p>
    <w:p w14:paraId="32F1920F" w14:textId="77777777" w:rsidR="00714833" w:rsidRPr="00775F94" w:rsidRDefault="00714833" w:rsidP="00714833">
      <w:pPr>
        <w:rPr>
          <w:ins w:id="106" w:author="Wittman, Barry" w:date="2018-10-15T17:04:00Z"/>
        </w:rPr>
      </w:pPr>
    </w:p>
    <w:p w14:paraId="787D10ED" w14:textId="062BF94C" w:rsidR="00714833" w:rsidRPr="00775F94" w:rsidRDefault="00714833" w:rsidP="00714833">
      <w:pPr>
        <w:rPr>
          <w:ins w:id="107" w:author="Wittman, Barry" w:date="2018-10-15T17:04:00Z"/>
        </w:rPr>
      </w:pPr>
      <w:ins w:id="108" w:author="Wittman, Barry" w:date="2018-10-15T17:04:00Z">
        <w:r w:rsidRPr="00775F94">
          <w:t>Total:</w:t>
        </w:r>
        <w:r w:rsidRPr="00775F94">
          <w:tab/>
        </w:r>
      </w:ins>
      <w:ins w:id="109" w:author="Wittman, Barry" w:date="2018-10-15T17:12:00Z">
        <w:r w:rsidR="00E93AC1">
          <w:t>8</w:t>
        </w:r>
      </w:ins>
      <w:ins w:id="110" w:author="Wittman, Barry" w:date="2018-10-15T17:17:00Z">
        <w:r w:rsidR="00015A9C">
          <w:t>5</w:t>
        </w:r>
      </w:ins>
    </w:p>
    <w:p w14:paraId="53174F47" w14:textId="77777777" w:rsidR="00714833" w:rsidRPr="00B4039C" w:rsidRDefault="00714833" w:rsidP="008C1EC7">
      <w:pPr>
        <w:ind w:firstLine="720"/>
        <w:rPr>
          <w:rFonts w:ascii="Times New Roman" w:eastAsia="Times New Roman" w:hAnsi="Times New Roman" w:cs="Times New Roman"/>
          <w:sz w:val="24"/>
          <w:szCs w:val="24"/>
        </w:rPr>
      </w:pPr>
    </w:p>
    <w:sectPr w:rsidR="00714833" w:rsidRPr="00B4039C" w:rsidSect="00DC73D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Wittman, Barry" w:date="2018-10-12T13:41:00Z" w:initials="WB">
    <w:p w14:paraId="06B536CE" w14:textId="160D08E2" w:rsidR="00796E41" w:rsidRDefault="00796E41">
      <w:pPr>
        <w:pStyle w:val="CommentText"/>
      </w:pPr>
      <w:r>
        <w:rPr>
          <w:rStyle w:val="CommentReference"/>
        </w:rPr>
        <w:annotationRef/>
      </w:r>
      <w:r>
        <w:t>Use consistent capitalization.</w:t>
      </w:r>
    </w:p>
  </w:comment>
  <w:comment w:id="0" w:author="Wittman, Barry" w:date="2018-10-12T13:41:00Z" w:initials="WB">
    <w:p w14:paraId="402779DC" w14:textId="220048C7" w:rsidR="004115A9" w:rsidRDefault="004115A9">
      <w:pPr>
        <w:pStyle w:val="CommentText"/>
      </w:pPr>
      <w:r>
        <w:rPr>
          <w:rStyle w:val="CommentReference"/>
        </w:rPr>
        <w:annotationRef/>
      </w:r>
      <w:r>
        <w:t>Although these paragraphs are a reasonable high-level description of Pick-A-Path, they do not describe the context very clearly.  Furthermore, they don’t give a diagram.</w:t>
      </w:r>
    </w:p>
  </w:comment>
  <w:comment w:id="37" w:author="Wittman, Barry" w:date="2018-10-12T13:44:00Z" w:initials="WB">
    <w:p w14:paraId="5FDB2C8B" w14:textId="0E4A5E46" w:rsidR="00796E41" w:rsidRDefault="00796E41">
      <w:pPr>
        <w:pStyle w:val="CommentText"/>
      </w:pPr>
      <w:r>
        <w:rPr>
          <w:rStyle w:val="CommentReference"/>
        </w:rPr>
        <w:annotationRef/>
      </w:r>
      <w:r>
        <w:t>Yes, MVC is used for your program, but there’s more to your system architecture than that.</w:t>
      </w:r>
    </w:p>
  </w:comment>
  <w:comment w:id="38" w:author="Wittman, Barry" w:date="2018-10-12T13:46:00Z" w:initials="WB">
    <w:p w14:paraId="76119C2D" w14:textId="3E115A1E" w:rsidR="000E2162" w:rsidRDefault="000E2162">
      <w:pPr>
        <w:pStyle w:val="CommentText"/>
      </w:pPr>
      <w:r>
        <w:rPr>
          <w:rStyle w:val="CommentReference"/>
        </w:rPr>
        <w:annotationRef/>
      </w:r>
      <w:r>
        <w:t>This really seems like a duplication of your state diagram.</w:t>
      </w:r>
    </w:p>
  </w:comment>
  <w:comment w:id="39" w:author="Wittman, Barry" w:date="2018-10-12T13:46:00Z" w:initials="WB">
    <w:p w14:paraId="7CD994FB" w14:textId="2B89CA2D" w:rsidR="00B115B5" w:rsidRDefault="00B115B5">
      <w:pPr>
        <w:pStyle w:val="CommentText"/>
      </w:pPr>
      <w:r>
        <w:rPr>
          <w:rStyle w:val="CommentReference"/>
        </w:rPr>
        <w:annotationRef/>
      </w:r>
      <w:r>
        <w:t>Like what?</w:t>
      </w:r>
    </w:p>
  </w:comment>
  <w:comment w:id="40" w:author="Wittman, Barry" w:date="2018-10-12T13:47:00Z" w:initials="WB">
    <w:p w14:paraId="601DE907" w14:textId="51B6F7F5" w:rsidR="00B115B5" w:rsidRDefault="00B115B5">
      <w:pPr>
        <w:pStyle w:val="CommentText"/>
      </w:pPr>
      <w:r>
        <w:rPr>
          <w:rStyle w:val="CommentReference"/>
        </w:rPr>
        <w:annotationRef/>
      </w:r>
      <w:r>
        <w:t>What’s that mean?  Isn’t that the whole program?</w:t>
      </w:r>
    </w:p>
  </w:comment>
  <w:comment w:id="41" w:author="Wittman, Barry" w:date="2018-10-12T13:47:00Z" w:initials="WB">
    <w:p w14:paraId="73535C66" w14:textId="479D855E" w:rsidR="00B115B5" w:rsidRDefault="00B115B5">
      <w:pPr>
        <w:pStyle w:val="CommentText"/>
      </w:pPr>
      <w:r>
        <w:rPr>
          <w:rStyle w:val="CommentReference"/>
        </w:rPr>
        <w:annotationRef/>
      </w:r>
      <w:r>
        <w:t>Was it running with glitches before?</w:t>
      </w:r>
    </w:p>
  </w:comment>
  <w:comment w:id="42" w:author="Wittman, Barry" w:date="2018-10-12T13:47:00Z" w:initials="WB">
    <w:p w14:paraId="56760FE7" w14:textId="4B3CDEC8" w:rsidR="00397CA3" w:rsidRDefault="00397CA3">
      <w:pPr>
        <w:pStyle w:val="CommentText"/>
      </w:pPr>
      <w:r>
        <w:rPr>
          <w:rStyle w:val="CommentReference"/>
        </w:rPr>
        <w:annotationRef/>
      </w:r>
      <w:r>
        <w:t>Did you do that on the previous week?</w:t>
      </w:r>
    </w:p>
  </w:comment>
  <w:comment w:id="43" w:author="Wittman, Barry" w:date="2018-10-12T13:47:00Z" w:initials="WB">
    <w:p w14:paraId="793B7B57" w14:textId="34E58555" w:rsidR="00397CA3" w:rsidRDefault="00397CA3">
      <w:pPr>
        <w:pStyle w:val="CommentText"/>
      </w:pPr>
      <w:r>
        <w:rPr>
          <w:rStyle w:val="CommentReference"/>
        </w:rPr>
        <w:annotationRef/>
      </w:r>
      <w:r>
        <w:t>Isn’t that the same as running without glitches?</w:t>
      </w:r>
    </w:p>
  </w:comment>
  <w:comment w:id="44" w:author="Wittman, Barry" w:date="2018-10-12T13:47:00Z" w:initials="WB">
    <w:p w14:paraId="6438D0F0" w14:textId="7C519617" w:rsidR="00397CA3" w:rsidRDefault="00397CA3">
      <w:pPr>
        <w:pStyle w:val="CommentText"/>
      </w:pPr>
      <w:r>
        <w:rPr>
          <w:rStyle w:val="CommentReference"/>
        </w:rPr>
        <w:annotationRef/>
      </w:r>
      <w:r>
        <w:t>Accounted for?  In what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B536CE" w15:done="0"/>
  <w15:commentEx w15:paraId="402779DC" w15:done="0"/>
  <w15:commentEx w15:paraId="5FDB2C8B" w15:done="0"/>
  <w15:commentEx w15:paraId="76119C2D" w15:done="0"/>
  <w15:commentEx w15:paraId="7CD994FB" w15:done="0"/>
  <w15:commentEx w15:paraId="601DE907" w15:done="0"/>
  <w15:commentEx w15:paraId="73535C66" w15:done="0"/>
  <w15:commentEx w15:paraId="56760FE7" w15:done="0"/>
  <w15:commentEx w15:paraId="793B7B57" w15:done="0"/>
  <w15:commentEx w15:paraId="6438D0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D6C72"/>
    <w:multiLevelType w:val="hybridMultilevel"/>
    <w:tmpl w:val="36386874"/>
    <w:lvl w:ilvl="0" w:tplc="80B2BA56">
      <w:start w:val="1"/>
      <w:numFmt w:val="bullet"/>
      <w:lvlText w:val=""/>
      <w:lvlJc w:val="left"/>
      <w:pPr>
        <w:ind w:left="720" w:hanging="360"/>
      </w:pPr>
      <w:rPr>
        <w:rFonts w:ascii="Symbol" w:hAnsi="Symbol" w:hint="default"/>
      </w:rPr>
    </w:lvl>
    <w:lvl w:ilvl="1" w:tplc="F6C6B1E8">
      <w:start w:val="1"/>
      <w:numFmt w:val="bullet"/>
      <w:lvlText w:val="o"/>
      <w:lvlJc w:val="left"/>
      <w:pPr>
        <w:ind w:left="1440" w:hanging="360"/>
      </w:pPr>
      <w:rPr>
        <w:rFonts w:ascii="Courier New" w:hAnsi="Courier New" w:hint="default"/>
      </w:rPr>
    </w:lvl>
    <w:lvl w:ilvl="2" w:tplc="B5F4D5D6">
      <w:start w:val="1"/>
      <w:numFmt w:val="bullet"/>
      <w:lvlText w:val=""/>
      <w:lvlJc w:val="left"/>
      <w:pPr>
        <w:ind w:left="2160" w:hanging="360"/>
      </w:pPr>
      <w:rPr>
        <w:rFonts w:ascii="Wingdings" w:hAnsi="Wingdings" w:hint="default"/>
      </w:rPr>
    </w:lvl>
    <w:lvl w:ilvl="3" w:tplc="0FFA3C34">
      <w:start w:val="1"/>
      <w:numFmt w:val="bullet"/>
      <w:lvlText w:val=""/>
      <w:lvlJc w:val="left"/>
      <w:pPr>
        <w:ind w:left="2880" w:hanging="360"/>
      </w:pPr>
      <w:rPr>
        <w:rFonts w:ascii="Symbol" w:hAnsi="Symbol" w:hint="default"/>
      </w:rPr>
    </w:lvl>
    <w:lvl w:ilvl="4" w:tplc="E8D02702">
      <w:start w:val="1"/>
      <w:numFmt w:val="bullet"/>
      <w:lvlText w:val="o"/>
      <w:lvlJc w:val="left"/>
      <w:pPr>
        <w:ind w:left="3600" w:hanging="360"/>
      </w:pPr>
      <w:rPr>
        <w:rFonts w:ascii="Courier New" w:hAnsi="Courier New" w:hint="default"/>
      </w:rPr>
    </w:lvl>
    <w:lvl w:ilvl="5" w:tplc="F2C64DEE">
      <w:start w:val="1"/>
      <w:numFmt w:val="bullet"/>
      <w:lvlText w:val=""/>
      <w:lvlJc w:val="left"/>
      <w:pPr>
        <w:ind w:left="4320" w:hanging="360"/>
      </w:pPr>
      <w:rPr>
        <w:rFonts w:ascii="Wingdings" w:hAnsi="Wingdings" w:hint="default"/>
      </w:rPr>
    </w:lvl>
    <w:lvl w:ilvl="6" w:tplc="158E595A">
      <w:start w:val="1"/>
      <w:numFmt w:val="bullet"/>
      <w:lvlText w:val=""/>
      <w:lvlJc w:val="left"/>
      <w:pPr>
        <w:ind w:left="5040" w:hanging="360"/>
      </w:pPr>
      <w:rPr>
        <w:rFonts w:ascii="Symbol" w:hAnsi="Symbol" w:hint="default"/>
      </w:rPr>
    </w:lvl>
    <w:lvl w:ilvl="7" w:tplc="4AEEFA78">
      <w:start w:val="1"/>
      <w:numFmt w:val="bullet"/>
      <w:lvlText w:val="o"/>
      <w:lvlJc w:val="left"/>
      <w:pPr>
        <w:ind w:left="5760" w:hanging="360"/>
      </w:pPr>
      <w:rPr>
        <w:rFonts w:ascii="Courier New" w:hAnsi="Courier New" w:hint="default"/>
      </w:rPr>
    </w:lvl>
    <w:lvl w:ilvl="8" w:tplc="5A2E3210">
      <w:start w:val="1"/>
      <w:numFmt w:val="bullet"/>
      <w:lvlText w:val=""/>
      <w:lvlJc w:val="left"/>
      <w:pPr>
        <w:ind w:left="6480" w:hanging="360"/>
      </w:pPr>
      <w:rPr>
        <w:rFonts w:ascii="Wingdings" w:hAnsi="Wingdings" w:hint="default"/>
      </w:rPr>
    </w:lvl>
  </w:abstractNum>
  <w:abstractNum w:abstractNumId="1" w15:restartNumberingAfterBreak="0">
    <w:nsid w:val="78B74EE3"/>
    <w:multiLevelType w:val="hybridMultilevel"/>
    <w:tmpl w:val="296EA7CC"/>
    <w:lvl w:ilvl="0" w:tplc="E3584732">
      <w:start w:val="1"/>
      <w:numFmt w:val="bullet"/>
      <w:lvlText w:val=""/>
      <w:lvlJc w:val="left"/>
      <w:pPr>
        <w:ind w:left="720" w:hanging="360"/>
      </w:pPr>
      <w:rPr>
        <w:rFonts w:ascii="Symbol" w:hAnsi="Symbol" w:hint="default"/>
      </w:rPr>
    </w:lvl>
    <w:lvl w:ilvl="1" w:tplc="A6C0912E">
      <w:start w:val="1"/>
      <w:numFmt w:val="bullet"/>
      <w:lvlText w:val="o"/>
      <w:lvlJc w:val="left"/>
      <w:pPr>
        <w:ind w:left="1440" w:hanging="360"/>
      </w:pPr>
      <w:rPr>
        <w:rFonts w:ascii="Courier New" w:hAnsi="Courier New" w:hint="default"/>
      </w:rPr>
    </w:lvl>
    <w:lvl w:ilvl="2" w:tplc="07547BCE">
      <w:start w:val="1"/>
      <w:numFmt w:val="bullet"/>
      <w:lvlText w:val=""/>
      <w:lvlJc w:val="left"/>
      <w:pPr>
        <w:ind w:left="2160" w:hanging="360"/>
      </w:pPr>
      <w:rPr>
        <w:rFonts w:ascii="Wingdings" w:hAnsi="Wingdings" w:hint="default"/>
      </w:rPr>
    </w:lvl>
    <w:lvl w:ilvl="3" w:tplc="2084F20C">
      <w:start w:val="1"/>
      <w:numFmt w:val="bullet"/>
      <w:lvlText w:val=""/>
      <w:lvlJc w:val="left"/>
      <w:pPr>
        <w:ind w:left="2880" w:hanging="360"/>
      </w:pPr>
      <w:rPr>
        <w:rFonts w:ascii="Symbol" w:hAnsi="Symbol" w:hint="default"/>
      </w:rPr>
    </w:lvl>
    <w:lvl w:ilvl="4" w:tplc="46E64424">
      <w:start w:val="1"/>
      <w:numFmt w:val="bullet"/>
      <w:lvlText w:val="o"/>
      <w:lvlJc w:val="left"/>
      <w:pPr>
        <w:ind w:left="3600" w:hanging="360"/>
      </w:pPr>
      <w:rPr>
        <w:rFonts w:ascii="Courier New" w:hAnsi="Courier New" w:hint="default"/>
      </w:rPr>
    </w:lvl>
    <w:lvl w:ilvl="5" w:tplc="8EE682B0">
      <w:start w:val="1"/>
      <w:numFmt w:val="bullet"/>
      <w:lvlText w:val=""/>
      <w:lvlJc w:val="left"/>
      <w:pPr>
        <w:ind w:left="4320" w:hanging="360"/>
      </w:pPr>
      <w:rPr>
        <w:rFonts w:ascii="Wingdings" w:hAnsi="Wingdings" w:hint="default"/>
      </w:rPr>
    </w:lvl>
    <w:lvl w:ilvl="6" w:tplc="37C4B2C4">
      <w:start w:val="1"/>
      <w:numFmt w:val="bullet"/>
      <w:lvlText w:val=""/>
      <w:lvlJc w:val="left"/>
      <w:pPr>
        <w:ind w:left="5040" w:hanging="360"/>
      </w:pPr>
      <w:rPr>
        <w:rFonts w:ascii="Symbol" w:hAnsi="Symbol" w:hint="default"/>
      </w:rPr>
    </w:lvl>
    <w:lvl w:ilvl="7" w:tplc="8618C23E">
      <w:start w:val="1"/>
      <w:numFmt w:val="bullet"/>
      <w:lvlText w:val="o"/>
      <w:lvlJc w:val="left"/>
      <w:pPr>
        <w:ind w:left="5760" w:hanging="360"/>
      </w:pPr>
      <w:rPr>
        <w:rFonts w:ascii="Courier New" w:hAnsi="Courier New" w:hint="default"/>
      </w:rPr>
    </w:lvl>
    <w:lvl w:ilvl="8" w:tplc="7BB405F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man, Barry">
    <w15:presenceInfo w15:providerId="AD" w15:userId="S-1-5-21-119351933-355105313-860360866-14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631106"/>
    <w:rsid w:val="00015A9C"/>
    <w:rsid w:val="000E2162"/>
    <w:rsid w:val="002C3C3B"/>
    <w:rsid w:val="00353987"/>
    <w:rsid w:val="00397CA3"/>
    <w:rsid w:val="004115A9"/>
    <w:rsid w:val="00677316"/>
    <w:rsid w:val="00714833"/>
    <w:rsid w:val="00796E41"/>
    <w:rsid w:val="008C1EC7"/>
    <w:rsid w:val="00952B79"/>
    <w:rsid w:val="009F4702"/>
    <w:rsid w:val="00B115B5"/>
    <w:rsid w:val="00B4039C"/>
    <w:rsid w:val="00C41861"/>
    <w:rsid w:val="00DC73D3"/>
    <w:rsid w:val="00E93AC1"/>
    <w:rsid w:val="00FB31EC"/>
    <w:rsid w:val="01054827"/>
    <w:rsid w:val="2C484D99"/>
    <w:rsid w:val="2C49318B"/>
    <w:rsid w:val="3B6D3228"/>
    <w:rsid w:val="5263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1106"/>
  <w15:chartTrackingRefBased/>
  <w15:docId w15:val="{8CC26B1D-6977-422B-A5B4-5C5E75B0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DC73D3"/>
    <w:pPr>
      <w:spacing w:after="0" w:line="240" w:lineRule="auto"/>
    </w:pPr>
    <w:rPr>
      <w:rFonts w:eastAsiaTheme="minorEastAsia"/>
    </w:rPr>
  </w:style>
  <w:style w:type="character" w:customStyle="1" w:styleId="NoSpacingChar">
    <w:name w:val="No Spacing Char"/>
    <w:basedOn w:val="DefaultParagraphFont"/>
    <w:link w:val="NoSpacing"/>
    <w:uiPriority w:val="1"/>
    <w:rsid w:val="00DC73D3"/>
    <w:rPr>
      <w:rFonts w:eastAsiaTheme="minorEastAsia"/>
    </w:rPr>
  </w:style>
  <w:style w:type="character" w:styleId="CommentReference">
    <w:name w:val="annotation reference"/>
    <w:basedOn w:val="DefaultParagraphFont"/>
    <w:uiPriority w:val="99"/>
    <w:semiHidden/>
    <w:unhideWhenUsed/>
    <w:rsid w:val="004115A9"/>
    <w:rPr>
      <w:sz w:val="16"/>
      <w:szCs w:val="16"/>
    </w:rPr>
  </w:style>
  <w:style w:type="paragraph" w:styleId="CommentText">
    <w:name w:val="annotation text"/>
    <w:basedOn w:val="Normal"/>
    <w:link w:val="CommentTextChar"/>
    <w:uiPriority w:val="99"/>
    <w:semiHidden/>
    <w:unhideWhenUsed/>
    <w:rsid w:val="004115A9"/>
    <w:pPr>
      <w:spacing w:line="240" w:lineRule="auto"/>
    </w:pPr>
    <w:rPr>
      <w:sz w:val="20"/>
      <w:szCs w:val="20"/>
    </w:rPr>
  </w:style>
  <w:style w:type="character" w:customStyle="1" w:styleId="CommentTextChar">
    <w:name w:val="Comment Text Char"/>
    <w:basedOn w:val="DefaultParagraphFont"/>
    <w:link w:val="CommentText"/>
    <w:uiPriority w:val="99"/>
    <w:semiHidden/>
    <w:rsid w:val="004115A9"/>
    <w:rPr>
      <w:sz w:val="20"/>
      <w:szCs w:val="20"/>
    </w:rPr>
  </w:style>
  <w:style w:type="paragraph" w:styleId="CommentSubject">
    <w:name w:val="annotation subject"/>
    <w:basedOn w:val="CommentText"/>
    <w:next w:val="CommentText"/>
    <w:link w:val="CommentSubjectChar"/>
    <w:uiPriority w:val="99"/>
    <w:semiHidden/>
    <w:unhideWhenUsed/>
    <w:rsid w:val="004115A9"/>
    <w:rPr>
      <w:b/>
      <w:bCs/>
    </w:rPr>
  </w:style>
  <w:style w:type="character" w:customStyle="1" w:styleId="CommentSubjectChar">
    <w:name w:val="Comment Subject Char"/>
    <w:basedOn w:val="CommentTextChar"/>
    <w:link w:val="CommentSubject"/>
    <w:uiPriority w:val="99"/>
    <w:semiHidden/>
    <w:rsid w:val="004115A9"/>
    <w:rPr>
      <w:b/>
      <w:bCs/>
      <w:sz w:val="20"/>
      <w:szCs w:val="20"/>
    </w:rPr>
  </w:style>
  <w:style w:type="paragraph" w:styleId="BalloonText">
    <w:name w:val="Balloon Text"/>
    <w:basedOn w:val="Normal"/>
    <w:link w:val="BalloonTextChar"/>
    <w:uiPriority w:val="99"/>
    <w:semiHidden/>
    <w:unhideWhenUsed/>
    <w:rsid w:val="00411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5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FD867036184AD79F935F2E2D4FA21B"/>
        <w:category>
          <w:name w:val="General"/>
          <w:gallery w:val="placeholder"/>
        </w:category>
        <w:types>
          <w:type w:val="bbPlcHdr"/>
        </w:types>
        <w:behaviors>
          <w:behavior w:val="content"/>
        </w:behaviors>
        <w:guid w:val="{2B972760-CBFD-4B87-A1C1-3F2DBFB46017}"/>
      </w:docPartPr>
      <w:docPartBody>
        <w:p w:rsidR="006E2D27" w:rsidRDefault="00917417" w:rsidP="00917417">
          <w:pPr>
            <w:pStyle w:val="FEFD867036184AD79F935F2E2D4FA21B"/>
          </w:pPr>
          <w:r>
            <w:rPr>
              <w:color w:val="2E74B5" w:themeColor="accent1" w:themeShade="BF"/>
              <w:sz w:val="24"/>
              <w:szCs w:val="24"/>
            </w:rPr>
            <w:t>[Company name]</w:t>
          </w:r>
        </w:p>
      </w:docPartBody>
    </w:docPart>
    <w:docPart>
      <w:docPartPr>
        <w:name w:val="D462AE71CECC43CCA08B839B7D86CC14"/>
        <w:category>
          <w:name w:val="General"/>
          <w:gallery w:val="placeholder"/>
        </w:category>
        <w:types>
          <w:type w:val="bbPlcHdr"/>
        </w:types>
        <w:behaviors>
          <w:behavior w:val="content"/>
        </w:behaviors>
        <w:guid w:val="{140212EF-A0D0-4A77-9302-24F9B4120730}"/>
      </w:docPartPr>
      <w:docPartBody>
        <w:p w:rsidR="006E2D27" w:rsidRDefault="00917417" w:rsidP="00917417">
          <w:pPr>
            <w:pStyle w:val="D462AE71CECC43CCA08B839B7D86CC14"/>
          </w:pPr>
          <w:r>
            <w:rPr>
              <w:rFonts w:asciiTheme="majorHAnsi" w:eastAsiaTheme="majorEastAsia" w:hAnsiTheme="majorHAnsi" w:cstheme="majorBidi"/>
              <w:color w:val="5B9BD5" w:themeColor="accent1"/>
              <w:sz w:val="88"/>
              <w:szCs w:val="88"/>
            </w:rPr>
            <w:t>[Document title]</w:t>
          </w:r>
        </w:p>
      </w:docPartBody>
    </w:docPart>
    <w:docPart>
      <w:docPartPr>
        <w:name w:val="C0AB4650E4044365A10AC6E45C69D04F"/>
        <w:category>
          <w:name w:val="General"/>
          <w:gallery w:val="placeholder"/>
        </w:category>
        <w:types>
          <w:type w:val="bbPlcHdr"/>
        </w:types>
        <w:behaviors>
          <w:behavior w:val="content"/>
        </w:behaviors>
        <w:guid w:val="{E65312CB-A024-472F-B6AA-028144D9851D}"/>
      </w:docPartPr>
      <w:docPartBody>
        <w:p w:rsidR="006E2D27" w:rsidRDefault="00917417" w:rsidP="00917417">
          <w:pPr>
            <w:pStyle w:val="C0AB4650E4044365A10AC6E45C69D04F"/>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17"/>
    <w:rsid w:val="004678A6"/>
    <w:rsid w:val="004B0FEF"/>
    <w:rsid w:val="006165EA"/>
    <w:rsid w:val="006E2D27"/>
    <w:rsid w:val="00917417"/>
    <w:rsid w:val="00AD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FD867036184AD79F935F2E2D4FA21B">
    <w:name w:val="FEFD867036184AD79F935F2E2D4FA21B"/>
    <w:rsid w:val="00917417"/>
  </w:style>
  <w:style w:type="paragraph" w:customStyle="1" w:styleId="D462AE71CECC43CCA08B839B7D86CC14">
    <w:name w:val="D462AE71CECC43CCA08B839B7D86CC14"/>
    <w:rsid w:val="00917417"/>
  </w:style>
  <w:style w:type="paragraph" w:customStyle="1" w:styleId="C0AB4650E4044365A10AC6E45C69D04F">
    <w:name w:val="C0AB4650E4044365A10AC6E45C69D04F"/>
    <w:rsid w:val="00917417"/>
  </w:style>
  <w:style w:type="paragraph" w:customStyle="1" w:styleId="0BC72EF0FBB740B2AD6005EFF72D5F02">
    <w:name w:val="0BC72EF0FBB740B2AD6005EFF72D5F02"/>
    <w:rsid w:val="00917417"/>
  </w:style>
  <w:style w:type="paragraph" w:customStyle="1" w:styleId="0F4C22C0D0024E9781A3F2B87F374DEB">
    <w:name w:val="0F4C22C0D0024E9781A3F2B87F374DEB"/>
    <w:rsid w:val="00917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779</Words>
  <Characters>4441</Characters>
  <Application>Microsoft Office Word</Application>
  <DocSecurity>0</DocSecurity>
  <Lines>37</Lines>
  <Paragraphs>10</Paragraphs>
  <ScaleCrop>false</ScaleCrop>
  <Company>Pick-A-Path</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Olivia Langley, Lucia Ristea, Logan Murphy, James Eprenbeck, Pranaya Kalidindi</dc:subject>
  <dc:creator/>
  <cp:keywords/>
  <dc:description/>
  <cp:lastModifiedBy>Wittman, Barry</cp:lastModifiedBy>
  <cp:revision>18</cp:revision>
  <dcterms:created xsi:type="dcterms:W3CDTF">2018-09-21T17:46:00Z</dcterms:created>
  <dcterms:modified xsi:type="dcterms:W3CDTF">2018-10-15T21:17:00Z</dcterms:modified>
</cp:coreProperties>
</file>